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40" w:rsidRPr="00BE2B55" w:rsidRDefault="001B0240" w:rsidP="001B0240">
      <w:pPr>
        <w:jc w:val="center"/>
        <w:rPr>
          <w:sz w:val="56"/>
          <w:szCs w:val="32"/>
        </w:rPr>
      </w:pPr>
      <w:r>
        <w:rPr>
          <w:rFonts w:ascii="Cooper Black" w:hAnsi="Cooper Black"/>
          <w:b/>
          <w:sz w:val="56"/>
        </w:rPr>
        <w:t xml:space="preserve">  </w:t>
      </w:r>
      <w:r w:rsidRPr="00BE2B55">
        <w:rPr>
          <w:sz w:val="56"/>
          <w:szCs w:val="32"/>
        </w:rPr>
        <w:t>A Project Report On</w:t>
      </w:r>
    </w:p>
    <w:p w:rsidR="001B0240" w:rsidRPr="009F499E" w:rsidRDefault="001B0240" w:rsidP="001B0240">
      <w:pPr>
        <w:jc w:val="center"/>
        <w:rPr>
          <w:rFonts w:ascii="Hobo Std" w:hAnsi="Hobo Std"/>
          <w:b/>
          <w:i/>
          <w:sz w:val="56"/>
          <w:u w:val="single"/>
        </w:rPr>
      </w:pPr>
      <w:r>
        <w:rPr>
          <w:rFonts w:ascii="Hobo Std" w:hAnsi="Hobo Std"/>
          <w:b/>
          <w:i/>
          <w:sz w:val="56"/>
          <w:u w:val="single"/>
        </w:rPr>
        <w:t>SU</w:t>
      </w:r>
      <w:r w:rsidRPr="009F499E">
        <w:rPr>
          <w:rFonts w:ascii="Hobo Std" w:hAnsi="Hobo Std"/>
          <w:b/>
          <w:i/>
          <w:sz w:val="56"/>
          <w:u w:val="single"/>
        </w:rPr>
        <w:t>PER MARKET BILLING</w:t>
      </w:r>
    </w:p>
    <w:p w:rsidR="001B0240" w:rsidRDefault="001B0240" w:rsidP="001B0240">
      <w:pPr>
        <w:rPr>
          <w:noProof/>
        </w:rPr>
      </w:pPr>
    </w:p>
    <w:p w:rsidR="001B0240" w:rsidRDefault="001B0240" w:rsidP="001B0240">
      <w:pPr>
        <w:rPr>
          <w:noProof/>
        </w:rPr>
      </w:pPr>
    </w:p>
    <w:p w:rsidR="001B0240" w:rsidRDefault="00D05496" w:rsidP="001B024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428750" cy="1428750"/>
            <wp:effectExtent l="0" t="0" r="0" b="0"/>
            <wp:docPr id="5" name="Picture 5" descr="C:\Users\Drishti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ishti\OneDriv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sz w:val="36"/>
        </w:rPr>
      </w:pPr>
    </w:p>
    <w:p w:rsidR="001B0240" w:rsidRPr="00BE2B55" w:rsidRDefault="001B0240" w:rsidP="001B0240">
      <w:pPr>
        <w:rPr>
          <w:sz w:val="36"/>
        </w:rPr>
      </w:pPr>
    </w:p>
    <w:p w:rsidR="001B0240" w:rsidRPr="00D05496" w:rsidRDefault="001B0240" w:rsidP="001B0240">
      <w:pPr>
        <w:jc w:val="center"/>
        <w:rPr>
          <w:b/>
          <w:sz w:val="40"/>
        </w:rPr>
      </w:pPr>
      <w:r w:rsidRPr="00D05496">
        <w:rPr>
          <w:b/>
          <w:sz w:val="40"/>
        </w:rPr>
        <w:t>Submitted By</w:t>
      </w:r>
    </w:p>
    <w:p w:rsidR="001B0240" w:rsidRPr="00D05496" w:rsidRDefault="001B0240" w:rsidP="001B0240">
      <w:pPr>
        <w:jc w:val="center"/>
        <w:rPr>
          <w:sz w:val="40"/>
        </w:rPr>
      </w:pPr>
      <w:r w:rsidRPr="00D05496">
        <w:rPr>
          <w:sz w:val="40"/>
        </w:rPr>
        <w:t>DARSHIL KUMAR</w:t>
      </w:r>
    </w:p>
    <w:p w:rsidR="001B0240" w:rsidRPr="00D05496" w:rsidRDefault="001B0240" w:rsidP="001B0240">
      <w:pPr>
        <w:jc w:val="center"/>
        <w:rPr>
          <w:sz w:val="40"/>
        </w:rPr>
      </w:pPr>
      <w:r w:rsidRPr="00D05496">
        <w:rPr>
          <w:sz w:val="40"/>
        </w:rPr>
        <w:t>Class: XII A</w:t>
      </w:r>
    </w:p>
    <w:p w:rsidR="001B0240" w:rsidRDefault="001B0240" w:rsidP="001B0240">
      <w:pPr>
        <w:jc w:val="center"/>
      </w:pPr>
    </w:p>
    <w:p w:rsidR="001B0240" w:rsidRPr="00D05496" w:rsidRDefault="001B0240" w:rsidP="001B0240">
      <w:pPr>
        <w:jc w:val="center"/>
        <w:rPr>
          <w:b/>
          <w:sz w:val="40"/>
        </w:rPr>
      </w:pPr>
      <w:r w:rsidRPr="00D05496">
        <w:rPr>
          <w:b/>
          <w:sz w:val="40"/>
        </w:rPr>
        <w:t>Under the Guidance of</w:t>
      </w:r>
      <w:bookmarkStart w:id="0" w:name="_GoBack"/>
      <w:bookmarkEnd w:id="0"/>
    </w:p>
    <w:p w:rsidR="001B0240" w:rsidRPr="00D05496" w:rsidRDefault="001B0240" w:rsidP="001B0240">
      <w:pPr>
        <w:jc w:val="center"/>
        <w:rPr>
          <w:sz w:val="40"/>
        </w:rPr>
      </w:pPr>
      <w:proofErr w:type="spellStart"/>
      <w:r w:rsidRPr="00D05496">
        <w:rPr>
          <w:sz w:val="40"/>
        </w:rPr>
        <w:t>Mr.</w:t>
      </w:r>
      <w:proofErr w:type="spellEnd"/>
      <w:r w:rsidRPr="00D05496">
        <w:rPr>
          <w:sz w:val="40"/>
        </w:rPr>
        <w:t xml:space="preserve"> </w:t>
      </w:r>
      <w:proofErr w:type="spellStart"/>
      <w:r w:rsidRPr="00D05496">
        <w:rPr>
          <w:sz w:val="40"/>
        </w:rPr>
        <w:t>Satpal</w:t>
      </w:r>
      <w:proofErr w:type="spellEnd"/>
      <w:r w:rsidRPr="00D05496">
        <w:rPr>
          <w:sz w:val="40"/>
        </w:rPr>
        <w:t xml:space="preserve"> Singh</w:t>
      </w:r>
    </w:p>
    <w:p w:rsidR="001B0240" w:rsidRDefault="001B0240" w:rsidP="001B0240"/>
    <w:p w:rsidR="00D05496" w:rsidRDefault="00D05496" w:rsidP="001B0240"/>
    <w:p w:rsidR="001B0240" w:rsidRPr="00D05496" w:rsidRDefault="00D05496" w:rsidP="00D05496">
      <w:pPr>
        <w:jc w:val="center"/>
        <w:rPr>
          <w:b/>
          <w:sz w:val="28"/>
        </w:rPr>
      </w:pPr>
      <w:proofErr w:type="spellStart"/>
      <w:proofErr w:type="gramStart"/>
      <w:r w:rsidRPr="00D05496">
        <w:rPr>
          <w:b/>
          <w:sz w:val="28"/>
        </w:rPr>
        <w:t>Vanasthali</w:t>
      </w:r>
      <w:proofErr w:type="spellEnd"/>
      <w:r w:rsidRPr="00D05496">
        <w:rPr>
          <w:b/>
          <w:sz w:val="28"/>
        </w:rPr>
        <w:t xml:space="preserve">  Public</w:t>
      </w:r>
      <w:proofErr w:type="gramEnd"/>
      <w:r w:rsidRPr="00D05496">
        <w:rPr>
          <w:b/>
          <w:sz w:val="28"/>
        </w:rPr>
        <w:t xml:space="preserve"> School</w:t>
      </w:r>
    </w:p>
    <w:p w:rsidR="00D05496" w:rsidRPr="00D05496" w:rsidRDefault="00D05496" w:rsidP="00D05496">
      <w:pPr>
        <w:jc w:val="center"/>
        <w:rPr>
          <w:sz w:val="20"/>
        </w:rPr>
      </w:pPr>
      <w:r w:rsidRPr="00D05496">
        <w:rPr>
          <w:sz w:val="20"/>
        </w:rPr>
        <w:t xml:space="preserve">A-461-462, </w:t>
      </w:r>
      <w:proofErr w:type="spellStart"/>
      <w:r w:rsidRPr="00D05496">
        <w:rPr>
          <w:sz w:val="20"/>
        </w:rPr>
        <w:t>Mayur</w:t>
      </w:r>
      <w:proofErr w:type="spellEnd"/>
      <w:r w:rsidRPr="00D05496">
        <w:rPr>
          <w:sz w:val="20"/>
        </w:rPr>
        <w:t xml:space="preserve"> </w:t>
      </w:r>
      <w:proofErr w:type="spellStart"/>
      <w:r w:rsidRPr="00D05496">
        <w:rPr>
          <w:sz w:val="20"/>
        </w:rPr>
        <w:t>Vihar</w:t>
      </w:r>
      <w:proofErr w:type="spellEnd"/>
      <w:r w:rsidRPr="00D05496">
        <w:rPr>
          <w:sz w:val="20"/>
        </w:rPr>
        <w:t xml:space="preserve"> Phase III, Delhi-110096</w:t>
      </w:r>
    </w:p>
    <w:p w:rsidR="00D05496" w:rsidRDefault="00D05496">
      <w:pPr>
        <w:rPr>
          <w:sz w:val="28"/>
        </w:rPr>
      </w:pPr>
      <w:r>
        <w:rPr>
          <w:sz w:val="28"/>
        </w:rPr>
        <w:br w:type="page"/>
      </w:r>
    </w:p>
    <w:p w:rsidR="00715EF2" w:rsidRDefault="001B0240" w:rsidP="00715EF2">
      <w:pPr>
        <w:jc w:val="center"/>
        <w:rPr>
          <w:b/>
          <w:sz w:val="72"/>
          <w:u w:val="double"/>
        </w:rPr>
      </w:pPr>
      <w:r w:rsidRPr="004C6898">
        <w:rPr>
          <w:b/>
          <w:sz w:val="72"/>
          <w:u w:val="double"/>
        </w:rPr>
        <w:lastRenderedPageBreak/>
        <w:t>Contents</w:t>
      </w:r>
    </w:p>
    <w:p w:rsidR="00715EF2" w:rsidRDefault="00715EF2" w:rsidP="00715EF2">
      <w:pPr>
        <w:jc w:val="center"/>
        <w:rPr>
          <w:b/>
          <w:sz w:val="72"/>
          <w:u w:val="double"/>
        </w:rPr>
      </w:pPr>
    </w:p>
    <w:p w:rsidR="00715EF2" w:rsidRDefault="00715EF2" w:rsidP="00715EF2">
      <w:pPr>
        <w:jc w:val="center"/>
        <w:rPr>
          <w:b/>
          <w:sz w:val="36"/>
          <w:u w:val="single"/>
        </w:rPr>
      </w:pPr>
    </w:p>
    <w:p w:rsidR="00F73C63" w:rsidRPr="00715EF2" w:rsidRDefault="00F73C63" w:rsidP="00715EF2">
      <w:pPr>
        <w:pStyle w:val="ListParagraph"/>
        <w:numPr>
          <w:ilvl w:val="0"/>
          <w:numId w:val="12"/>
        </w:numPr>
        <w:spacing w:line="600" w:lineRule="auto"/>
        <w:rPr>
          <w:b/>
          <w:sz w:val="36"/>
          <w:u w:val="single"/>
        </w:rPr>
      </w:pPr>
      <w:r w:rsidRPr="00715EF2">
        <w:rPr>
          <w:b/>
          <w:sz w:val="48"/>
        </w:rPr>
        <w:t>Working Description</w:t>
      </w:r>
    </w:p>
    <w:p w:rsidR="001B0240" w:rsidRPr="00715EF2" w:rsidRDefault="001B0240" w:rsidP="00AD207E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Module Imported</w:t>
      </w:r>
    </w:p>
    <w:p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Coding</w:t>
      </w:r>
    </w:p>
    <w:p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Output</w:t>
      </w:r>
    </w:p>
    <w:p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Bibliography</w:t>
      </w:r>
    </w:p>
    <w:p w:rsidR="001B0240" w:rsidRPr="00A567A8" w:rsidRDefault="001B0240" w:rsidP="001B0240">
      <w:pPr>
        <w:jc w:val="right"/>
        <w:rPr>
          <w:b/>
          <w:sz w:val="36"/>
          <w:u w:val="single"/>
        </w:rPr>
      </w:pPr>
    </w:p>
    <w:p w:rsidR="001B0240" w:rsidRPr="00F73C63" w:rsidRDefault="00F73C63" w:rsidP="00F73C63">
      <w:pPr>
        <w:rPr>
          <w:sz w:val="36"/>
        </w:rPr>
      </w:pPr>
      <w:r>
        <w:rPr>
          <w:sz w:val="36"/>
        </w:rPr>
        <w:br w:type="page"/>
      </w:r>
    </w:p>
    <w:p w:rsidR="001B0240" w:rsidRPr="00565848" w:rsidRDefault="001B0240" w:rsidP="001B0240">
      <w:pPr>
        <w:jc w:val="center"/>
        <w:rPr>
          <w:b/>
          <w:sz w:val="36"/>
        </w:rPr>
      </w:pPr>
      <w:r w:rsidRPr="004C6898">
        <w:rPr>
          <w:b/>
          <w:sz w:val="80"/>
          <w:szCs w:val="80"/>
          <w:u w:val="double"/>
        </w:rPr>
        <w:lastRenderedPageBreak/>
        <w:t>Working Description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To start the main program the User is asked about the Password which is the </w:t>
      </w:r>
      <w:r w:rsidRPr="00715EF2">
        <w:rPr>
          <w:rFonts w:ascii="American Typewriter" w:hAnsi="American Typewriter" w:cs="Big Caslon"/>
          <w:b/>
          <w:sz w:val="40"/>
        </w:rPr>
        <w:t>Password of SQL</w:t>
      </w:r>
      <w:r>
        <w:rPr>
          <w:rFonts w:ascii="American Typewriter" w:hAnsi="American Typewriter" w:cs="Big Caslon"/>
          <w:sz w:val="40"/>
        </w:rPr>
        <w:t xml:space="preserve"> i.e. 123456(in this case)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>After this the program creates the database and the table for our program.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Then the </w:t>
      </w:r>
      <w:r w:rsidRPr="00715EF2">
        <w:rPr>
          <w:rFonts w:ascii="American Typewriter" w:hAnsi="American Typewriter" w:cs="Big Caslon"/>
          <w:b/>
          <w:sz w:val="40"/>
        </w:rPr>
        <w:t>menu</w:t>
      </w:r>
      <w:r>
        <w:rPr>
          <w:rFonts w:ascii="American Typewriter" w:hAnsi="American Typewriter" w:cs="Big Caslon"/>
          <w:sz w:val="40"/>
        </w:rPr>
        <w:t xml:space="preserve"> appears in which we can choose options for carrying out the mentioned operation. 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view the products which are in the </w:t>
      </w:r>
      <w:proofErr w:type="gramStart"/>
      <w:r>
        <w:rPr>
          <w:rFonts w:ascii="American Typewriter" w:hAnsi="American Typewriter" w:cs="Big Caslon"/>
          <w:sz w:val="40"/>
        </w:rPr>
        <w:t>database(</w:t>
      </w:r>
      <w:proofErr w:type="gramEnd"/>
      <w:r>
        <w:rPr>
          <w:rFonts w:ascii="American Typewriter" w:hAnsi="American Typewriter" w:cs="Big Caslon"/>
          <w:sz w:val="40"/>
        </w:rPr>
        <w:t xml:space="preserve">Supermarket) using the </w:t>
      </w:r>
      <w:r w:rsidRPr="00715EF2">
        <w:rPr>
          <w:rFonts w:ascii="American Typewriter" w:hAnsi="American Typewriter" w:cs="Big Caslon"/>
          <w:b/>
          <w:sz w:val="40"/>
        </w:rPr>
        <w:t>View Product Option</w:t>
      </w:r>
      <w:r>
        <w:rPr>
          <w:rFonts w:ascii="American Typewriter" w:hAnsi="American Typewriter" w:cs="Big Caslon"/>
          <w:sz w:val="40"/>
        </w:rPr>
        <w:t>(1).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>The user can also enter the information (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>
        <w:rPr>
          <w:rFonts w:ascii="American Typewriter" w:hAnsi="American Typewriter" w:cs="Big Caslon"/>
          <w:sz w:val="40"/>
        </w:rPr>
        <w:t>PName</w:t>
      </w:r>
      <w:proofErr w:type="spellEnd"/>
      <w:r>
        <w:rPr>
          <w:rFonts w:ascii="American Typewriter" w:hAnsi="American Typewriter" w:cs="Big Caslon"/>
          <w:sz w:val="40"/>
        </w:rPr>
        <w:t xml:space="preserve">, Brand, MRP, </w:t>
      </w:r>
      <w:proofErr w:type="spellStart"/>
      <w:r>
        <w:rPr>
          <w:rFonts w:ascii="American Typewriter" w:hAnsi="American Typewriter" w:cs="Big Caslon"/>
          <w:sz w:val="40"/>
        </w:rPr>
        <w:t>SellingP</w:t>
      </w:r>
      <w:proofErr w:type="spellEnd"/>
      <w:r>
        <w:rPr>
          <w:rFonts w:ascii="American Typewriter" w:hAnsi="American Typewriter" w:cs="Big Caslon"/>
          <w:sz w:val="40"/>
        </w:rPr>
        <w:t xml:space="preserve">) of the </w:t>
      </w:r>
      <w:proofErr w:type="gramStart"/>
      <w:r>
        <w:rPr>
          <w:rFonts w:ascii="American Typewriter" w:hAnsi="American Typewriter" w:cs="Big Caslon"/>
          <w:sz w:val="40"/>
        </w:rPr>
        <w:t>product(</w:t>
      </w:r>
      <w:proofErr w:type="gramEnd"/>
      <w:r>
        <w:rPr>
          <w:rFonts w:ascii="American Typewriter" w:hAnsi="American Typewriter" w:cs="Big Caslon"/>
          <w:sz w:val="40"/>
        </w:rPr>
        <w:t xml:space="preserve">Only If there is no entry with same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) in database using the </w:t>
      </w:r>
      <w:r w:rsidRPr="00715EF2">
        <w:rPr>
          <w:rFonts w:ascii="American Typewriter" w:hAnsi="American Typewriter" w:cs="Big Caslon"/>
          <w:b/>
          <w:sz w:val="40"/>
        </w:rPr>
        <w:t>Add product option</w:t>
      </w:r>
      <w:r>
        <w:rPr>
          <w:rFonts w:ascii="American Typewriter" w:hAnsi="American Typewriter" w:cs="Big Caslon"/>
          <w:sz w:val="40"/>
        </w:rPr>
        <w:t>(2).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remove a record </w:t>
      </w:r>
      <w:proofErr w:type="gramStart"/>
      <w:r>
        <w:rPr>
          <w:rFonts w:ascii="American Typewriter" w:hAnsi="American Typewriter" w:cs="Big Caslon"/>
          <w:sz w:val="40"/>
        </w:rPr>
        <w:t xml:space="preserve">using 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proofErr w:type="gram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>
        <w:rPr>
          <w:rFonts w:ascii="American Typewriter" w:hAnsi="American Typewriter" w:cs="Big Caslon"/>
          <w:sz w:val="40"/>
        </w:rPr>
        <w:t>PName</w:t>
      </w:r>
      <w:proofErr w:type="spellEnd"/>
      <w:r>
        <w:rPr>
          <w:rFonts w:ascii="American Typewriter" w:hAnsi="American Typewriter" w:cs="Big Caslon"/>
          <w:sz w:val="40"/>
        </w:rPr>
        <w:t xml:space="preserve"> or Brand of the product in database using the </w:t>
      </w:r>
      <w:r w:rsidRPr="00715EF2">
        <w:rPr>
          <w:rFonts w:ascii="American Typewriter" w:hAnsi="American Typewriter" w:cs="Big Caslon"/>
          <w:b/>
          <w:sz w:val="40"/>
        </w:rPr>
        <w:t>Remove product option</w:t>
      </w:r>
      <w:r>
        <w:rPr>
          <w:rFonts w:ascii="American Typewriter" w:hAnsi="American Typewriter" w:cs="Big Caslon"/>
          <w:sz w:val="40"/>
        </w:rPr>
        <w:t>(3).</w:t>
      </w:r>
    </w:p>
    <w:p w:rsidR="001B0240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update the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, name, brand, </w:t>
      </w:r>
      <w:proofErr w:type="spellStart"/>
      <w:r>
        <w:rPr>
          <w:rFonts w:ascii="American Typewriter" w:hAnsi="American Typewriter" w:cs="Big Caslon"/>
          <w:sz w:val="40"/>
        </w:rPr>
        <w:t>mrp</w:t>
      </w:r>
      <w:proofErr w:type="spell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>
        <w:rPr>
          <w:rFonts w:ascii="American Typewriter" w:hAnsi="American Typewriter" w:cs="Big Caslon"/>
          <w:sz w:val="40"/>
        </w:rPr>
        <w:t>sellingp</w:t>
      </w:r>
      <w:proofErr w:type="spellEnd"/>
      <w:r>
        <w:rPr>
          <w:rFonts w:ascii="American Typewriter" w:hAnsi="American Typewriter" w:cs="Big Caslon"/>
          <w:sz w:val="40"/>
        </w:rPr>
        <w:t xml:space="preserve">, of the any record using the </w:t>
      </w:r>
      <w:r w:rsidRPr="00715EF2">
        <w:rPr>
          <w:rFonts w:ascii="American Typewriter" w:hAnsi="American Typewriter" w:cs="Big Caslon"/>
          <w:b/>
          <w:sz w:val="40"/>
        </w:rPr>
        <w:t xml:space="preserve">Update Products </w:t>
      </w:r>
      <w:proofErr w:type="gramStart"/>
      <w:r w:rsidRPr="00715EF2">
        <w:rPr>
          <w:rFonts w:ascii="American Typewriter" w:hAnsi="American Typewriter" w:cs="Big Caslon"/>
          <w:b/>
          <w:sz w:val="40"/>
        </w:rPr>
        <w:t>option</w:t>
      </w:r>
      <w:r>
        <w:rPr>
          <w:rFonts w:ascii="American Typewriter" w:hAnsi="American Typewriter" w:cs="Big Caslon"/>
          <w:sz w:val="40"/>
        </w:rPr>
        <w:t>(</w:t>
      </w:r>
      <w:proofErr w:type="gramEnd"/>
      <w:r>
        <w:rPr>
          <w:rFonts w:ascii="American Typewriter" w:hAnsi="American Typewriter" w:cs="Big Caslon"/>
          <w:sz w:val="40"/>
        </w:rPr>
        <w:t>4).</w:t>
      </w:r>
    </w:p>
    <w:p w:rsidR="00715EF2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</w:t>
      </w:r>
      <w:r w:rsidR="00715EF2">
        <w:rPr>
          <w:rFonts w:ascii="American Typewriter" w:hAnsi="American Typewriter" w:cs="Big Caslon"/>
          <w:sz w:val="40"/>
        </w:rPr>
        <w:t>search records which are in the Database by Modes(</w:t>
      </w:r>
      <w:proofErr w:type="spellStart"/>
      <w:r w:rsidR="00715EF2">
        <w:rPr>
          <w:rFonts w:ascii="American Typewriter" w:hAnsi="American Typewriter" w:cs="Big Caslon"/>
          <w:sz w:val="40"/>
        </w:rPr>
        <w:t>Pno,PName,Brand</w:t>
      </w:r>
      <w:proofErr w:type="spellEnd"/>
      <w:r w:rsidR="00715EF2">
        <w:rPr>
          <w:rFonts w:ascii="American Typewriter" w:hAnsi="American Typewriter" w:cs="Big Caslon"/>
          <w:sz w:val="40"/>
        </w:rPr>
        <w:t xml:space="preserve">).If multiple records found it will show multiple using the </w:t>
      </w:r>
      <w:r w:rsidR="00715EF2" w:rsidRPr="00715EF2">
        <w:rPr>
          <w:rFonts w:ascii="American Typewriter" w:hAnsi="American Typewriter" w:cs="Big Caslon"/>
          <w:b/>
          <w:sz w:val="40"/>
        </w:rPr>
        <w:t>Search Record option</w:t>
      </w:r>
      <w:r w:rsidR="00715EF2">
        <w:rPr>
          <w:rFonts w:ascii="American Typewriter" w:hAnsi="American Typewriter" w:cs="Big Caslon"/>
          <w:sz w:val="40"/>
        </w:rPr>
        <w:t>(5).</w:t>
      </w:r>
    </w:p>
    <w:p w:rsidR="001B0240" w:rsidRDefault="00715EF2" w:rsidP="00715EF2">
      <w:pPr>
        <w:rPr>
          <w:b/>
          <w:sz w:val="80"/>
          <w:szCs w:val="80"/>
          <w:u w:val="double"/>
        </w:rPr>
      </w:pPr>
      <w:r>
        <w:rPr>
          <w:rFonts w:ascii="American Typewriter" w:hAnsi="American Typewriter" w:cs="Big Caslon"/>
          <w:sz w:val="40"/>
        </w:rPr>
        <w:br w:type="page"/>
      </w:r>
      <w:r w:rsidR="001B0240" w:rsidRPr="00FC50DA">
        <w:rPr>
          <w:b/>
          <w:sz w:val="80"/>
          <w:szCs w:val="80"/>
          <w:u w:val="double"/>
        </w:rPr>
        <w:lastRenderedPageBreak/>
        <w:t>Module Imported</w:t>
      </w:r>
    </w:p>
    <w:p w:rsidR="001B0240" w:rsidRDefault="001B0240" w:rsidP="001B0240">
      <w:pPr>
        <w:pStyle w:val="ListParagraph"/>
        <w:jc w:val="center"/>
        <w:rPr>
          <w:b/>
          <w:sz w:val="80"/>
          <w:szCs w:val="80"/>
          <w:u w:val="double"/>
        </w:rPr>
      </w:pPr>
    </w:p>
    <w:p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proofErr w:type="spellStart"/>
      <w:r w:rsidRPr="00565848">
        <w:rPr>
          <w:b/>
          <w:sz w:val="60"/>
          <w:szCs w:val="60"/>
        </w:rPr>
        <w:t>mysql.connector</w:t>
      </w:r>
      <w:proofErr w:type="spellEnd"/>
    </w:p>
    <w:p w:rsidR="005158FF" w:rsidRPr="005158FF" w:rsidRDefault="001B0240" w:rsidP="005158FF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 w:rsidRPr="00565848">
        <w:rPr>
          <w:rFonts w:ascii="American Typewriter" w:hAnsi="American Typewriter" w:cs="Big Caslon"/>
          <w:sz w:val="40"/>
        </w:rPr>
        <w:t>T</w:t>
      </w:r>
      <w:r w:rsidRPr="00C72554">
        <w:rPr>
          <w:rFonts w:ascii="American Typewriter" w:hAnsi="American Typewriter" w:cs="Big Caslon"/>
          <w:sz w:val="40"/>
        </w:rPr>
        <w:t>o</w:t>
      </w:r>
      <w:r>
        <w:rPr>
          <w:rFonts w:ascii="American Typewriter" w:hAnsi="American Typewriter" w:cs="Big Caslon"/>
          <w:sz w:val="40"/>
        </w:rPr>
        <w:t xml:space="preserve"> establish a connection between </w:t>
      </w:r>
      <w:proofErr w:type="gramStart"/>
      <w:r>
        <w:rPr>
          <w:rFonts w:ascii="American Typewriter" w:hAnsi="American Typewriter" w:cs="Big Caslon"/>
          <w:sz w:val="40"/>
        </w:rPr>
        <w:t>python(</w:t>
      </w:r>
      <w:proofErr w:type="gramEnd"/>
      <w:r>
        <w:rPr>
          <w:rFonts w:ascii="American Typewriter" w:hAnsi="American Typewriter" w:cs="Big Caslon"/>
          <w:sz w:val="40"/>
        </w:rPr>
        <w:t xml:space="preserve">front end) and </w:t>
      </w:r>
      <w:proofErr w:type="spellStart"/>
      <w:r>
        <w:rPr>
          <w:rFonts w:ascii="American Typewriter" w:hAnsi="American Typewriter" w:cs="Big Caslon"/>
          <w:sz w:val="40"/>
        </w:rPr>
        <w:t>mysql</w:t>
      </w:r>
      <w:proofErr w:type="spellEnd"/>
      <w:r>
        <w:rPr>
          <w:rFonts w:ascii="American Typewriter" w:hAnsi="American Typewriter" w:cs="Big Caslon"/>
          <w:sz w:val="40"/>
        </w:rPr>
        <w:t>(back end) and carry out the queries needed as per the program.</w:t>
      </w:r>
    </w:p>
    <w:p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d</w:t>
      </w:r>
      <w:r w:rsidRPr="00565848">
        <w:rPr>
          <w:b/>
          <w:sz w:val="60"/>
          <w:szCs w:val="60"/>
        </w:rPr>
        <w:t>atetime</w:t>
      </w:r>
      <w:proofErr w:type="spellEnd"/>
      <w:r w:rsidRPr="00C72554">
        <w:rPr>
          <w:b/>
          <w:sz w:val="60"/>
          <w:szCs w:val="60"/>
        </w:rPr>
        <w:t xml:space="preserve"> </w:t>
      </w:r>
    </w:p>
    <w:p w:rsidR="001B0240" w:rsidRPr="005158FF" w:rsidRDefault="001B0240" w:rsidP="001B0240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>
        <w:rPr>
          <w:rFonts w:ascii="American Typewriter" w:hAnsi="American Typewriter" w:cs="Big Caslon"/>
          <w:sz w:val="40"/>
        </w:rPr>
        <w:t>To capture system date and time and use it to display current date and time in the program.</w:t>
      </w:r>
    </w:p>
    <w:p w:rsidR="005158FF" w:rsidRDefault="005158FF" w:rsidP="005158FF">
      <w:pPr>
        <w:pStyle w:val="ListParagraph"/>
        <w:numPr>
          <w:ilvl w:val="0"/>
          <w:numId w:val="8"/>
        </w:numPr>
        <w:rPr>
          <w:b/>
          <w:sz w:val="60"/>
          <w:szCs w:val="60"/>
        </w:rPr>
      </w:pPr>
      <w:r>
        <w:rPr>
          <w:b/>
          <w:sz w:val="60"/>
          <w:szCs w:val="60"/>
        </w:rPr>
        <w:t>t</w:t>
      </w:r>
      <w:r w:rsidRPr="005158FF">
        <w:rPr>
          <w:b/>
          <w:sz w:val="60"/>
          <w:szCs w:val="60"/>
        </w:rPr>
        <w:t>ime</w:t>
      </w:r>
    </w:p>
    <w:p w:rsidR="005158FF" w:rsidRPr="005158FF" w:rsidRDefault="005158FF" w:rsidP="005158FF">
      <w:pPr>
        <w:pStyle w:val="ListParagraph"/>
        <w:numPr>
          <w:ilvl w:val="0"/>
          <w:numId w:val="5"/>
        </w:numPr>
        <w:rPr>
          <w:rFonts w:ascii="American Typewriter" w:hAnsi="American Typewriter" w:cs="Big Caslon"/>
          <w:sz w:val="40"/>
        </w:rPr>
      </w:pPr>
      <w:r w:rsidRPr="005158FF">
        <w:rPr>
          <w:rFonts w:ascii="American Typewriter" w:hAnsi="American Typewriter" w:cs="Big Caslon"/>
          <w:sz w:val="40"/>
        </w:rPr>
        <w:t>To add some delay between parts of program</w:t>
      </w:r>
    </w:p>
    <w:p w:rsidR="005158FF" w:rsidRPr="005158FF" w:rsidRDefault="005158FF" w:rsidP="005158FF">
      <w:pPr>
        <w:pStyle w:val="ListParagraph"/>
        <w:rPr>
          <w:b/>
          <w:sz w:val="60"/>
          <w:szCs w:val="60"/>
        </w:rPr>
      </w:pPr>
    </w:p>
    <w:p w:rsidR="005158FF" w:rsidRPr="005158FF" w:rsidRDefault="005158FF" w:rsidP="005158FF">
      <w:pPr>
        <w:rPr>
          <w:b/>
          <w:sz w:val="60"/>
          <w:szCs w:val="60"/>
        </w:rPr>
      </w:pPr>
    </w:p>
    <w:p w:rsidR="00F73C63" w:rsidRDefault="00F73C63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:rsidR="005158FF" w:rsidRDefault="001B0240" w:rsidP="00F73C63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lastRenderedPageBreak/>
        <w:t>Coding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import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mysql.connector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as con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import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datetime</w:t>
      </w:r>
      <w:proofErr w:type="spell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import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time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True: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pswd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SQL Password:")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dbobj=</w:t>
      </w:r>
      <w:proofErr w:type="gramEnd"/>
      <w:r w:rsidRPr="00CE4F63">
        <w:rPr>
          <w:rFonts w:ascii="Courier" w:hAnsi="Courier"/>
          <w:b/>
          <w:sz w:val="28"/>
          <w:szCs w:val="28"/>
        </w:rPr>
        <w:t>con.connect(host="localhost",user="root",password=pswd,charset='utf8')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"Connecting....")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time.sleep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2)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break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 :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"***WRONG PASSWORD***")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dbobj.cursor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now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= </w:t>
      </w:r>
      <w:proofErr w:type="spellStart"/>
      <w:r w:rsidRPr="00CE4F63">
        <w:rPr>
          <w:rFonts w:ascii="Courier" w:hAnsi="Courier"/>
          <w:b/>
          <w:sz w:val="28"/>
          <w:szCs w:val="28"/>
        </w:rPr>
        <w:t>datetime.datetime.now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dbtable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"create database if not exists supermarket")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"use supermarket")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("create table if not exists product(PNO </w:t>
      </w:r>
      <w:proofErr w:type="spellStart"/>
      <w:r w:rsidRPr="00CE4F63">
        <w:rPr>
          <w:rFonts w:ascii="Courier" w:hAnsi="Courier"/>
          <w:b/>
          <w:sz w:val="28"/>
          <w:szCs w:val="28"/>
        </w:rPr>
        <w:t>int,PNAME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char(15),BRAND char(15),MRP </w:t>
      </w:r>
      <w:proofErr w:type="spellStart"/>
      <w:r w:rsidRPr="00CE4F63">
        <w:rPr>
          <w:rFonts w:ascii="Courier" w:hAnsi="Courier"/>
          <w:b/>
          <w:sz w:val="28"/>
          <w:szCs w:val="28"/>
        </w:rPr>
        <w:t>int,SELLINGP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int,primary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key(PNO))")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lastRenderedPageBreak/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intro():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"_"*85)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    DARSHIL SUPEMARKET                   {}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0)EXIT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1)VIEW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PRODUCTS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2)ADD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PRODUCT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3)REMOVE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PRODUCT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4)UPDATE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PRODUCTS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5)SEARCH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RECORD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""".</w:t>
      </w:r>
      <w:proofErr w:type="gramStart"/>
      <w:r w:rsidRPr="00CE4F63">
        <w:rPr>
          <w:rFonts w:ascii="Courier" w:hAnsi="Courier"/>
          <w:b/>
          <w:sz w:val="28"/>
          <w:szCs w:val="28"/>
        </w:rPr>
        <w:t>format(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now.strftime</w:t>
      </w:r>
      <w:proofErr w:type="spellEnd"/>
      <w:r w:rsidRPr="00CE4F63">
        <w:rPr>
          <w:rFonts w:ascii="Courier" w:hAnsi="Courier"/>
          <w:b/>
          <w:sz w:val="28"/>
          <w:szCs w:val="28"/>
        </w:rPr>
        <w:t>('%d-%m-%Y %H:%M')))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spellStart"/>
      <w:r w:rsidRPr="00CE4F63">
        <w:rPr>
          <w:rFonts w:ascii="Courier" w:hAnsi="Courier"/>
          <w:b/>
          <w:sz w:val="28"/>
          <w:szCs w:val="28"/>
        </w:rPr>
        <w:t>stmnt</w:t>
      </w:r>
      <w:proofErr w:type="spellEnd"/>
      <w:r w:rsidRPr="00CE4F63">
        <w:rPr>
          <w:rFonts w:ascii="Courier" w:hAnsi="Courier"/>
          <w:b/>
          <w:sz w:val="28"/>
          <w:szCs w:val="28"/>
        </w:rPr>
        <w:t>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y=0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y==0: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x=</w:t>
      </w:r>
      <w:proofErr w:type="gramStart"/>
      <w:r w:rsidRPr="00CE4F63">
        <w:rPr>
          <w:rFonts w:ascii="Courier" w:hAnsi="Courier"/>
          <w:b/>
          <w:sz w:val="28"/>
          <w:szCs w:val="28"/>
        </w:rPr>
        <w:t>input(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stmnt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bool(</w:t>
      </w:r>
      <w:proofErr w:type="spellStart"/>
      <w:r w:rsidRPr="00CE4F63">
        <w:rPr>
          <w:rFonts w:ascii="Courier" w:hAnsi="Courier"/>
          <w:b/>
          <w:sz w:val="28"/>
          <w:szCs w:val="28"/>
        </w:rPr>
        <w:t>int</w:t>
      </w:r>
      <w:proofErr w:type="spellEnd"/>
      <w:r w:rsidRPr="00CE4F63">
        <w:rPr>
          <w:rFonts w:ascii="Courier" w:hAnsi="Courier"/>
          <w:b/>
          <w:sz w:val="28"/>
          <w:szCs w:val="28"/>
        </w:rPr>
        <w:t>(x))==True: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y=1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return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int</w:t>
      </w:r>
      <w:proofErr w:type="spellEnd"/>
      <w:r w:rsidRPr="00CE4F63">
        <w:rPr>
          <w:rFonts w:ascii="Courier" w:hAnsi="Courier"/>
          <w:b/>
          <w:sz w:val="28"/>
          <w:szCs w:val="28"/>
        </w:rPr>
        <w:t>(x)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"****Integer Value Required****")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lastRenderedPageBreak/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searchby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"SEARCH PRODUCT".</w:t>
      </w:r>
      <w:proofErr w:type="spellStart"/>
      <w:r w:rsidRPr="00CE4F63">
        <w:rPr>
          <w:rFonts w:ascii="Courier" w:hAnsi="Courier"/>
          <w:b/>
          <w:sz w:val="28"/>
          <w:szCs w:val="28"/>
        </w:rPr>
        <w:t>center</w:t>
      </w:r>
      <w:proofErr w:type="spellEnd"/>
      <w:r w:rsidRPr="00CE4F63">
        <w:rPr>
          <w:rFonts w:ascii="Courier" w:hAnsi="Courier"/>
          <w:b/>
          <w:sz w:val="28"/>
          <w:szCs w:val="28"/>
        </w:rPr>
        <w:t>(85,'='))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MODES: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0)EXIT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1)PNO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2)PNAME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3)BRAND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   """)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"_"*85)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y=0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data=""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y==0: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mod=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Mode:")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y=1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break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 or mod=="PNO":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PNO")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searchrecord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",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PNAME:")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searchrecord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",data)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BRAND:")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searchrecord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brand",data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"WRONG MODE SELECTED...")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searchrecord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spellStart"/>
      <w:r w:rsidRPr="00CE4F63">
        <w:rPr>
          <w:rFonts w:ascii="Courier" w:hAnsi="Courier"/>
          <w:b/>
          <w:sz w:val="28"/>
          <w:szCs w:val="28"/>
        </w:rPr>
        <w:t>by,val</w:t>
      </w:r>
      <w:proofErr w:type="spellEnd"/>
      <w:r w:rsidRPr="00CE4F63">
        <w:rPr>
          <w:rFonts w:ascii="Courier" w:hAnsi="Courier"/>
          <w:b/>
          <w:sz w:val="28"/>
          <w:szCs w:val="28"/>
        </w:rPr>
        <w:t>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"select * from product where {}='{}'".format(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by,val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data==[]: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"EMPTY RECORD")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desc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product;")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recs=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print(recs[0][0].ljust(7),recs[1][0].ljust(25),recs[2][0].ljust(25),recs[3][0].ljust(10),recs[4][0].ljust(10),sep="")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for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rec in data: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print(str(rec[0]).ljust(7),rec[1].ljust(25),rec[2].ljust(25),str(rec[3]).ljust(10),str(rec[4]).ljust(10),sep="")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Exception as error: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values_____",error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viewproduct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"-"*85)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desc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product;")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recs=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print(recs[0][0].ljust(7),recs[1][0].ljust(25),recs[2][0].ljust(25),recs[3][0].ljust(10),recs[4][0].ljust(10),sep="")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"select * from product;")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recs=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for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rec in recs: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print(str(rec[0]).ljust(7),rec[1].ljust(25),rec[2].ljust(25),str(rec[3]).ljust(10),str(rec[4]).ljust(10),sep="")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addproduct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"ADD PRODUCT".</w:t>
      </w:r>
      <w:proofErr w:type="spellStart"/>
      <w:r w:rsidRPr="00CE4F63">
        <w:rPr>
          <w:rFonts w:ascii="Courier" w:hAnsi="Courier"/>
          <w:b/>
          <w:sz w:val="28"/>
          <w:szCs w:val="28"/>
        </w:rPr>
        <w:t>center</w:t>
      </w:r>
      <w:proofErr w:type="spellEnd"/>
      <w:r w:rsidRPr="00CE4F63">
        <w:rPr>
          <w:rFonts w:ascii="Courier" w:hAnsi="Courier"/>
          <w:b/>
          <w:sz w:val="28"/>
          <w:szCs w:val="28"/>
        </w:rPr>
        <w:t>(85,'='))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n=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"Enter no. of records to be added:")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for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w in range (n):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PNO:")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PNAME:")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brand=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BRAND:")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MRP:")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SELLINGP:")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record=(</w:t>
      </w:r>
      <w:proofErr w:type="spellStart"/>
      <w:r w:rsidRPr="00CE4F63">
        <w:rPr>
          <w:rFonts w:ascii="Courier" w:hAnsi="Courier"/>
          <w:b/>
          <w:sz w:val="28"/>
          <w:szCs w:val="28"/>
        </w:rPr>
        <w:t>str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),</w:t>
      </w:r>
      <w:proofErr w:type="spellStart"/>
      <w:r w:rsidRPr="00CE4F63">
        <w:rPr>
          <w:rFonts w:ascii="Courier" w:hAnsi="Courier"/>
          <w:b/>
          <w:sz w:val="28"/>
          <w:szCs w:val="28"/>
        </w:rPr>
        <w:t>pname,brand,str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),</w:t>
      </w:r>
      <w:proofErr w:type="spellStart"/>
      <w:r w:rsidRPr="00CE4F63">
        <w:rPr>
          <w:rFonts w:ascii="Courier" w:hAnsi="Courier"/>
          <w:b/>
          <w:sz w:val="28"/>
          <w:szCs w:val="28"/>
        </w:rPr>
        <w:t>str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record)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confirm=</w:t>
      </w:r>
      <w:proofErr w:type="gramEnd"/>
      <w:r w:rsidRPr="00CE4F63">
        <w:rPr>
          <w:rFonts w:ascii="Courier" w:hAnsi="Courier"/>
          <w:b/>
          <w:sz w:val="28"/>
          <w:szCs w:val="28"/>
        </w:rPr>
        <w:t>input("Confirm(y/n):")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confirm=="y" or confirm=="Y":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"insert into product values {}".format(record))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"commit")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con.errors.IntegrityError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"****DUPLICATE KEY NOT ALLOWED****")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con.errors.DataError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"DATA TOO LONG")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remove(</w:t>
      </w:r>
      <w:proofErr w:type="spellStart"/>
      <w:r w:rsidRPr="00CE4F63">
        <w:rPr>
          <w:rFonts w:ascii="Courier" w:hAnsi="Courier"/>
          <w:b/>
          <w:sz w:val="28"/>
          <w:szCs w:val="28"/>
        </w:rPr>
        <w:t>by,val</w:t>
      </w:r>
      <w:proofErr w:type="spellEnd"/>
      <w:r w:rsidRPr="00CE4F63">
        <w:rPr>
          <w:rFonts w:ascii="Courier" w:hAnsi="Courier"/>
          <w:b/>
          <w:sz w:val="28"/>
          <w:szCs w:val="28"/>
        </w:rPr>
        <w:t>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"select * from product where {}='{}'".format(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by,val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rec=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rec==[]: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"EMPTY RECORD")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"Record:")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rec)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confirm=</w:t>
      </w:r>
      <w:proofErr w:type="gramEnd"/>
      <w:r w:rsidRPr="00CE4F63">
        <w:rPr>
          <w:rFonts w:ascii="Courier" w:hAnsi="Courier"/>
          <w:b/>
          <w:sz w:val="28"/>
          <w:szCs w:val="28"/>
        </w:rPr>
        <w:t>input("Confirm(y/n):")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confirm=="y" or confirm=="Y":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by=="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":            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"delete from product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={}".format(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by=="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"delete from product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 = '{}'".format(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by=="brand":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"delete from product where brand ='{}'".format(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"commit")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"RECORD DELETED")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return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pass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removeproduct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"REMOVE PRODUCT".</w:t>
      </w:r>
      <w:proofErr w:type="spellStart"/>
      <w:r w:rsidRPr="00CE4F63">
        <w:rPr>
          <w:rFonts w:ascii="Courier" w:hAnsi="Courier"/>
          <w:b/>
          <w:sz w:val="28"/>
          <w:szCs w:val="28"/>
        </w:rPr>
        <w:t>center</w:t>
      </w:r>
      <w:proofErr w:type="spellEnd"/>
      <w:r w:rsidRPr="00CE4F63">
        <w:rPr>
          <w:rFonts w:ascii="Courier" w:hAnsi="Courier"/>
          <w:b/>
          <w:sz w:val="28"/>
          <w:szCs w:val="28"/>
        </w:rPr>
        <w:t>(85,'='))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MODES: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0)EXIT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1)PNO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2)PNAME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3)BRAND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   """)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"_"*85)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y=0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data=""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y==0: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mod=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Mode:")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y=1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break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 or mod=="PNO":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PNO")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remove(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",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PNAME:")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remove(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",data)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BRAND:")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remove(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brand",data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"WRONG MODE SELECTED...")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update(</w:t>
      </w:r>
      <w:proofErr w:type="spellStart"/>
      <w:r w:rsidRPr="00CE4F63">
        <w:rPr>
          <w:rFonts w:ascii="Courier" w:hAnsi="Courier"/>
          <w:b/>
          <w:sz w:val="28"/>
          <w:szCs w:val="28"/>
        </w:rPr>
        <w:t>mod,val</w:t>
      </w:r>
      <w:proofErr w:type="spellEnd"/>
      <w:r w:rsidRPr="00CE4F63">
        <w:rPr>
          <w:rFonts w:ascii="Courier" w:hAnsi="Courier"/>
          <w:b/>
          <w:sz w:val="28"/>
          <w:szCs w:val="28"/>
        </w:rPr>
        <w:t>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"select * from product where {}='{}'".format(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mod,val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rec=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crsr.fetchall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rec==None: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"EMPTY RECORD")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"Record:")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rec)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confirm=</w:t>
      </w:r>
      <w:proofErr w:type="gramEnd"/>
      <w:r w:rsidRPr="00CE4F63">
        <w:rPr>
          <w:rFonts w:ascii="Courier" w:hAnsi="Courier"/>
          <w:b/>
          <w:sz w:val="28"/>
          <w:szCs w:val="28"/>
        </w:rPr>
        <w:t>input("Confirm(y/n):")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confirm=="y" or confirm=="Y":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NEW PNO:")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"update product set 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newrec,val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NEW PNAME:")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k="update product set 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= '"+ </w:t>
      </w:r>
      <w:proofErr w:type="spell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+"'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= '"+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+ "'"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k)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mod=="brand":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NEW BRAND:")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k="update product set brand= '"+ </w:t>
      </w:r>
      <w:proofErr w:type="spell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+"' where brand= '"+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+ "'"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k)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NEW MRP:")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"update product set 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newrec,val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newrec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NEW SELLINGP:")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"update product set 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CE4F63">
        <w:rPr>
          <w:rFonts w:ascii="Courier" w:hAnsi="Courier"/>
          <w:b/>
          <w:sz w:val="28"/>
          <w:szCs w:val="28"/>
        </w:rPr>
        <w:t>newrec,val</w:t>
      </w:r>
      <w:proofErr w:type="spellEnd"/>
      <w:r w:rsidRPr="00CE4F63">
        <w:rPr>
          <w:rFonts w:ascii="Courier" w:hAnsi="Courier"/>
          <w:b/>
          <w:sz w:val="28"/>
          <w:szCs w:val="28"/>
        </w:rPr>
        <w:t>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crsr.execute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"commit")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"RECORD UPDATED")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return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pass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updateproduct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"UPDATE PRODUCT".</w:t>
      </w:r>
      <w:proofErr w:type="spellStart"/>
      <w:r w:rsidRPr="00CE4F63">
        <w:rPr>
          <w:rFonts w:ascii="Courier" w:hAnsi="Courier"/>
          <w:b/>
          <w:sz w:val="28"/>
          <w:szCs w:val="28"/>
        </w:rPr>
        <w:t>center</w:t>
      </w:r>
      <w:proofErr w:type="spellEnd"/>
      <w:r w:rsidRPr="00CE4F63">
        <w:rPr>
          <w:rFonts w:ascii="Courier" w:hAnsi="Courier"/>
          <w:b/>
          <w:sz w:val="28"/>
          <w:szCs w:val="28"/>
        </w:rPr>
        <w:t>(85,'='))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0)EXIT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1)PNO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2)PNAME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3)BRAND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4)MRP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5)SELLINGP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""")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y=0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data=""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y==0: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mod=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Mode:")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y=1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break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 or mod=="PNO":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CURRENT PNO: 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==0: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update(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pno</w:t>
      </w:r>
      <w:proofErr w:type="spellEnd"/>
      <w:r w:rsidRPr="00CE4F63">
        <w:rPr>
          <w:rFonts w:ascii="Courier" w:hAnsi="Courier"/>
          <w:b/>
          <w:sz w:val="28"/>
          <w:szCs w:val="28"/>
        </w:rPr>
        <w:t>",</w:t>
      </w:r>
      <w:proofErr w:type="spellStart"/>
      <w:r w:rsidRPr="00CE4F63">
        <w:rPr>
          <w:rFonts w:ascii="Courier" w:hAnsi="Courier"/>
          <w:b/>
          <w:sz w:val="28"/>
          <w:szCs w:val="28"/>
        </w:rPr>
        <w:t>val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PNAME:")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update(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pname</w:t>
      </w:r>
      <w:proofErr w:type="spellEnd"/>
      <w:r w:rsidRPr="00CE4F63">
        <w:rPr>
          <w:rFonts w:ascii="Courier" w:hAnsi="Courier"/>
          <w:b/>
          <w:sz w:val="28"/>
          <w:szCs w:val="28"/>
        </w:rPr>
        <w:t>",data)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"_____Wrong values_____")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BRAND:")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update(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brand",data</w:t>
      </w:r>
      <w:proofErr w:type="spellEnd"/>
      <w:r w:rsidRPr="00CE4F63">
        <w:rPr>
          <w:rFonts w:ascii="Courier" w:hAnsi="Courier"/>
          <w:b/>
          <w:sz w:val="28"/>
          <w:szCs w:val="28"/>
        </w:rPr>
        <w:t>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mod=="4" or mod=="MRP"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CURRENT MRP:")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update(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mrp</w:t>
      </w:r>
      <w:proofErr w:type="spellEnd"/>
      <w:r w:rsidRPr="00CE4F63">
        <w:rPr>
          <w:rFonts w:ascii="Courier" w:hAnsi="Courier"/>
          <w:b/>
          <w:sz w:val="28"/>
          <w:szCs w:val="28"/>
        </w:rPr>
        <w:t>",data)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mod=="5" or mod=="SELLINGP" or mod=="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z==1: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try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data=</w:t>
      </w:r>
      <w:proofErr w:type="spellStart"/>
      <w:proofErr w:type="gramEnd"/>
      <w:r w:rsidRPr="00CE4F63">
        <w:rPr>
          <w:rFonts w:ascii="Courier" w:hAnsi="Courier"/>
          <w:b/>
          <w:sz w:val="28"/>
          <w:szCs w:val="28"/>
        </w:rPr>
        <w:t>intinp</w:t>
      </w:r>
      <w:proofErr w:type="spellEnd"/>
      <w:r w:rsidRPr="00CE4F63">
        <w:rPr>
          <w:rFonts w:ascii="Courier" w:hAnsi="Courier"/>
          <w:b/>
          <w:sz w:val="28"/>
          <w:szCs w:val="28"/>
        </w:rPr>
        <w:t>("Enter CURRENT SELLINGP:")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data=="0":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z=1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z=0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update(</w:t>
      </w:r>
      <w:proofErr w:type="gramEnd"/>
      <w:r w:rsidRPr="00CE4F63">
        <w:rPr>
          <w:rFonts w:ascii="Courier" w:hAnsi="Courier"/>
          <w:b/>
          <w:sz w:val="28"/>
          <w:szCs w:val="28"/>
        </w:rPr>
        <w:t>"</w:t>
      </w:r>
      <w:proofErr w:type="spellStart"/>
      <w:r w:rsidRPr="00CE4F63">
        <w:rPr>
          <w:rFonts w:ascii="Courier" w:hAnsi="Courier"/>
          <w:b/>
          <w:sz w:val="28"/>
          <w:szCs w:val="28"/>
        </w:rPr>
        <w:t>sellingp</w:t>
      </w:r>
      <w:proofErr w:type="spellEnd"/>
      <w:r w:rsidRPr="00CE4F63">
        <w:rPr>
          <w:rFonts w:ascii="Courier" w:hAnsi="Courier"/>
          <w:b/>
          <w:sz w:val="28"/>
          <w:szCs w:val="28"/>
        </w:rPr>
        <w:t>",data)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"WRONG MODE SELECTED...")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except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CE4F63">
        <w:rPr>
          <w:rFonts w:ascii="Courier" w:hAnsi="Courier"/>
          <w:b/>
          <w:sz w:val="28"/>
          <w:szCs w:val="28"/>
        </w:rPr>
        <w:t>ValueError</w:t>
      </w:r>
      <w:proofErr w:type="spell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"_____Wrong values_____")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def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main():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dbtable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CE4F63">
        <w:rPr>
          <w:rFonts w:ascii="Courier" w:hAnsi="Courier"/>
          <w:b/>
          <w:sz w:val="28"/>
          <w:szCs w:val="28"/>
        </w:rPr>
        <w:t>while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True: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time.sleep</w:t>
      </w:r>
      <w:proofErr w:type="spellEnd"/>
      <w:r w:rsidRPr="00CE4F63">
        <w:rPr>
          <w:rFonts w:ascii="Courier" w:hAnsi="Courier"/>
          <w:b/>
          <w:sz w:val="28"/>
          <w:szCs w:val="28"/>
        </w:rPr>
        <w:t>(</w:t>
      </w:r>
      <w:proofErr w:type="gramEnd"/>
      <w:r w:rsidRPr="00CE4F63">
        <w:rPr>
          <w:rFonts w:ascii="Courier" w:hAnsi="Courier"/>
          <w:b/>
          <w:sz w:val="28"/>
          <w:szCs w:val="28"/>
        </w:rPr>
        <w:t>1)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intro()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option=</w:t>
      </w:r>
      <w:proofErr w:type="gramEnd"/>
      <w:r w:rsidRPr="00CE4F63">
        <w:rPr>
          <w:rFonts w:ascii="Courier" w:hAnsi="Courier"/>
          <w:b/>
          <w:sz w:val="28"/>
          <w:szCs w:val="28"/>
        </w:rPr>
        <w:t>input("Enter Option:")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lastRenderedPageBreak/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if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option=="1":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viewproduct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option=="2":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addproduct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  <w:r w:rsidRPr="00CE4F63">
        <w:rPr>
          <w:rFonts w:ascii="Courier" w:hAnsi="Courier"/>
          <w:b/>
          <w:sz w:val="28"/>
          <w:szCs w:val="28"/>
        </w:rPr>
        <w:t xml:space="preserve">        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option=="3":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removeproduct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option=="4":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updateproduct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option=="5":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searchby</w:t>
      </w:r>
      <w:proofErr w:type="spellEnd"/>
      <w:r w:rsidRPr="00CE4F63">
        <w:rPr>
          <w:rFonts w:ascii="Courier" w:hAnsi="Courier"/>
          <w:b/>
          <w:sz w:val="28"/>
          <w:szCs w:val="28"/>
        </w:rPr>
        <w:t>()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CE4F63">
        <w:rPr>
          <w:rFonts w:ascii="Courier" w:hAnsi="Courier"/>
          <w:b/>
          <w:sz w:val="28"/>
          <w:szCs w:val="28"/>
        </w:rPr>
        <w:t>elif</w:t>
      </w:r>
      <w:proofErr w:type="spellEnd"/>
      <w:proofErr w:type="gramEnd"/>
      <w:r w:rsidRPr="00CE4F63">
        <w:rPr>
          <w:rFonts w:ascii="Courier" w:hAnsi="Courier"/>
          <w:b/>
          <w:sz w:val="28"/>
          <w:szCs w:val="28"/>
        </w:rPr>
        <w:t xml:space="preserve"> option=="0":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"Thanks for visiting...")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break</w:t>
      </w:r>
      <w:proofErr w:type="gramEnd"/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else</w:t>
      </w:r>
      <w:proofErr w:type="gramEnd"/>
      <w:r w:rsidRPr="00CE4F63">
        <w:rPr>
          <w:rFonts w:ascii="Courier" w:hAnsi="Courier"/>
          <w:b/>
          <w:sz w:val="28"/>
          <w:szCs w:val="28"/>
        </w:rPr>
        <w:t>:</w:t>
      </w:r>
    </w:p>
    <w:p w:rsidR="00CE4F63" w:rsidRPr="00CE4F63" w:rsidRDefault="00CE4F63" w:rsidP="00CE4F63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CE4F63">
        <w:rPr>
          <w:rFonts w:ascii="Courier" w:hAnsi="Courier"/>
          <w:b/>
          <w:sz w:val="28"/>
          <w:szCs w:val="28"/>
        </w:rPr>
        <w:t>print(</w:t>
      </w:r>
      <w:proofErr w:type="gramEnd"/>
      <w:r w:rsidRPr="00CE4F63">
        <w:rPr>
          <w:rFonts w:ascii="Courier" w:hAnsi="Courier"/>
          <w:b/>
          <w:sz w:val="28"/>
          <w:szCs w:val="28"/>
        </w:rPr>
        <w:t>"Try Again")</w:t>
      </w:r>
    </w:p>
    <w:p w:rsidR="005158FF" w:rsidRPr="00CE4F63" w:rsidRDefault="00CE4F63" w:rsidP="00CE4F63">
      <w:pPr>
        <w:rPr>
          <w:rFonts w:ascii="Courier" w:hAnsi="Courier"/>
          <w:b/>
          <w:sz w:val="28"/>
          <w:szCs w:val="28"/>
        </w:rPr>
      </w:pPr>
      <w:proofErr w:type="gramStart"/>
      <w:r w:rsidRPr="00CE4F63">
        <w:rPr>
          <w:rFonts w:ascii="Courier" w:hAnsi="Courier"/>
          <w:b/>
          <w:sz w:val="28"/>
          <w:szCs w:val="28"/>
        </w:rPr>
        <w:t>main()</w:t>
      </w:r>
      <w:proofErr w:type="gramEnd"/>
      <w:r w:rsidR="005158FF" w:rsidRPr="00CE4F63">
        <w:rPr>
          <w:rFonts w:ascii="Courier" w:hAnsi="Courier"/>
          <w:b/>
          <w:sz w:val="28"/>
          <w:szCs w:val="28"/>
        </w:rPr>
        <w:t xml:space="preserve">        </w:t>
      </w:r>
    </w:p>
    <w:p w:rsidR="005158FF" w:rsidRPr="00CE4F63" w:rsidRDefault="005158FF" w:rsidP="005158FF">
      <w:pPr>
        <w:rPr>
          <w:rFonts w:ascii="Courier" w:hAnsi="Courier"/>
          <w:b/>
          <w:sz w:val="28"/>
          <w:szCs w:val="28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</w:p>
    <w:p w:rsidR="005158FF" w:rsidRPr="00CE4F63" w:rsidRDefault="005158FF" w:rsidP="005158FF">
      <w:pPr>
        <w:rPr>
          <w:rFonts w:ascii="Courier" w:hAnsi="Courier"/>
          <w:b/>
          <w:sz w:val="80"/>
          <w:szCs w:val="80"/>
          <w:u w:val="double"/>
        </w:rPr>
      </w:pPr>
      <w:r w:rsidRPr="00CE4F63">
        <w:rPr>
          <w:rFonts w:ascii="Courier" w:hAnsi="Courier"/>
          <w:b/>
          <w:sz w:val="28"/>
          <w:szCs w:val="28"/>
        </w:rPr>
        <w:t xml:space="preserve">    </w:t>
      </w:r>
    </w:p>
    <w:p w:rsidR="005158FF" w:rsidRDefault="005158FF" w:rsidP="005158FF">
      <w:pPr>
        <w:rPr>
          <w:b/>
          <w:sz w:val="80"/>
          <w:szCs w:val="80"/>
          <w:u w:val="double"/>
        </w:rPr>
      </w:pPr>
    </w:p>
    <w:p w:rsidR="005158FF" w:rsidRDefault="005158FF">
      <w:pPr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br w:type="page"/>
      </w:r>
    </w:p>
    <w:p w:rsidR="001B0240" w:rsidRPr="00BB232F" w:rsidRDefault="001B0240" w:rsidP="005158FF">
      <w:pPr>
        <w:jc w:val="center"/>
        <w:rPr>
          <w:b/>
          <w:sz w:val="80"/>
          <w:szCs w:val="80"/>
          <w:u w:val="double"/>
        </w:rPr>
      </w:pPr>
      <w:r w:rsidRPr="00D632A1">
        <w:rPr>
          <w:b/>
          <w:sz w:val="80"/>
          <w:szCs w:val="80"/>
          <w:u w:val="double"/>
        </w:rPr>
        <w:lastRenderedPageBreak/>
        <w:t>Output</w:t>
      </w:r>
    </w:p>
    <w:p w:rsidR="00F73C63" w:rsidRDefault="001B0240" w:rsidP="001B0240">
      <w:pPr>
        <w:rPr>
          <w:noProof/>
          <w:lang w:eastAsia="en-IN"/>
        </w:rPr>
      </w:pPr>
      <w:r w:rsidRPr="0054542B">
        <w:rPr>
          <w:rFonts w:ascii="American Typewriter" w:hAnsi="American Typewriter" w:cs="Big Caslon"/>
          <w:sz w:val="30"/>
        </w:rPr>
        <w:t xml:space="preserve">    </w:t>
      </w:r>
      <w:r w:rsidRPr="00576441">
        <w:rPr>
          <w:noProof/>
          <w:lang w:eastAsia="en-IN"/>
        </w:rPr>
        <w:t xml:space="preserve"> </w:t>
      </w: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047783D6" wp14:editId="78094F67">
            <wp:extent cx="3562847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F73C63" w:rsidP="001B0240">
      <w:pPr>
        <w:rPr>
          <w:noProof/>
          <w:lang w:eastAsia="en-IN"/>
        </w:rPr>
      </w:pPr>
      <w:r w:rsidRPr="00F73C63">
        <w:rPr>
          <w:noProof/>
          <w:lang w:eastAsia="en-IN"/>
        </w:rPr>
        <w:drawing>
          <wp:inline distT="0" distB="0" distL="0" distR="0" wp14:anchorId="57A0A6F3" wp14:editId="0FF880F8">
            <wp:extent cx="59436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3" w:rsidRPr="00F73C63" w:rsidRDefault="00F73C63" w:rsidP="001B0240">
      <w:pPr>
        <w:rPr>
          <w:noProof/>
          <w:lang w:eastAsia="en-IN"/>
        </w:rPr>
      </w:pP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C9915E4" wp14:editId="47E9AE35">
            <wp:extent cx="59436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3" w:rsidRDefault="00F73C63" w:rsidP="001B0240">
      <w:pPr>
        <w:rPr>
          <w:rFonts w:ascii="American Typewriter" w:hAnsi="American Typewriter" w:cs="Big Caslon"/>
          <w:sz w:val="30"/>
        </w:rPr>
      </w:pP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ACD141F" wp14:editId="5889E68A">
            <wp:extent cx="594360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3D5E30F2" wp14:editId="61889492">
            <wp:extent cx="5943600" cy="121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0651A0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4FB88B04" wp14:editId="75B9FA75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3" w:rsidRDefault="00F73C63" w:rsidP="001B0240">
      <w:pPr>
        <w:rPr>
          <w:rFonts w:ascii="American Typewriter" w:hAnsi="American Typewriter" w:cs="Big Caslon"/>
          <w:sz w:val="30"/>
        </w:rPr>
      </w:pP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ACA4AD1" wp14:editId="3DA53EEB">
            <wp:extent cx="594360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076B951E" wp14:editId="454447E9">
            <wp:extent cx="5943600" cy="278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7878F55" wp14:editId="569299FA">
            <wp:extent cx="5943600" cy="1090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5129ED73" wp14:editId="5087489E">
            <wp:extent cx="5943600" cy="3286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3" w:rsidRDefault="00F73C63" w:rsidP="001B0240">
      <w:pPr>
        <w:rPr>
          <w:rFonts w:ascii="American Typewriter" w:hAnsi="American Typewriter" w:cs="Big Caslon"/>
          <w:sz w:val="30"/>
        </w:rPr>
      </w:pPr>
      <w:r w:rsidRPr="00F73C63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54AE6CEA" wp14:editId="72923B60">
            <wp:extent cx="5943600" cy="388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</w:p>
    <w:p w:rsidR="001B0240" w:rsidRDefault="001B0240" w:rsidP="001B0240">
      <w:pPr>
        <w:rPr>
          <w:rFonts w:ascii="American Typewriter" w:hAnsi="American Typewriter" w:cs="Big Caslon"/>
          <w:sz w:val="30"/>
        </w:rPr>
      </w:pPr>
    </w:p>
    <w:p w:rsidR="0069457A" w:rsidRDefault="0069457A">
      <w:pPr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br w:type="page"/>
      </w:r>
    </w:p>
    <w:p w:rsidR="001B0240" w:rsidRDefault="001B0240" w:rsidP="001B0240">
      <w:pPr>
        <w:jc w:val="center"/>
        <w:rPr>
          <w:b/>
          <w:sz w:val="80"/>
          <w:szCs w:val="80"/>
          <w:u w:val="double"/>
        </w:rPr>
      </w:pPr>
      <w:r w:rsidRPr="00FC50DA">
        <w:rPr>
          <w:b/>
          <w:sz w:val="80"/>
          <w:szCs w:val="80"/>
          <w:u w:val="double"/>
        </w:rPr>
        <w:lastRenderedPageBreak/>
        <w:t>Bibliography</w:t>
      </w:r>
    </w:p>
    <w:p w:rsidR="001B0240" w:rsidRPr="00F73C63" w:rsidRDefault="00C11EFF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hyperlink r:id="rId21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http://www.google.com/</w:t>
        </w:r>
      </w:hyperlink>
    </w:p>
    <w:p w:rsidR="001B0240" w:rsidRPr="00F73C63" w:rsidRDefault="00C11EFF" w:rsidP="00F73C63">
      <w:pPr>
        <w:spacing w:before="360" w:after="360" w:line="240" w:lineRule="auto"/>
        <w:ind w:left="1342"/>
        <w:rPr>
          <w:rStyle w:val="Hyperlink"/>
        </w:rPr>
      </w:pPr>
      <w:hyperlink r:id="rId22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https://www.w3schools.com/</w:t>
        </w:r>
      </w:hyperlink>
    </w:p>
    <w:p w:rsidR="00F73C63" w:rsidRPr="00F73C63" w:rsidRDefault="00F73C63" w:rsidP="00F73C63">
      <w:pPr>
        <w:spacing w:before="360" w:after="360" w:line="240" w:lineRule="auto"/>
        <w:ind w:left="1342"/>
        <w:rPr>
          <w:rStyle w:val="Hyperlink"/>
          <w:sz w:val="44"/>
        </w:rPr>
      </w:pPr>
      <w:r w:rsidRPr="00F73C63">
        <w:rPr>
          <w:rStyle w:val="Hyperlink"/>
          <w:sz w:val="44"/>
        </w:rPr>
        <w:t>https://www.geeksforgeeks.org/</w:t>
      </w:r>
    </w:p>
    <w:p w:rsidR="001B0240" w:rsidRPr="00F73C63" w:rsidRDefault="001B0240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r w:rsidRPr="00F73C63">
        <w:rPr>
          <w:rFonts w:ascii="Comic Sans MS" w:hAnsi="Comic Sans MS" w:cstheme="majorHAnsi"/>
          <w:sz w:val="48"/>
        </w:rPr>
        <w:t xml:space="preserve">Computer Science with Python by </w:t>
      </w:r>
      <w:proofErr w:type="spellStart"/>
      <w:r w:rsidRPr="00F73C63">
        <w:rPr>
          <w:rFonts w:ascii="Comic Sans MS" w:hAnsi="Comic Sans MS" w:cstheme="majorHAnsi"/>
          <w:sz w:val="48"/>
        </w:rPr>
        <w:t>Sumita</w:t>
      </w:r>
      <w:proofErr w:type="spellEnd"/>
      <w:r w:rsidRPr="00F73C63">
        <w:rPr>
          <w:rFonts w:ascii="Comic Sans MS" w:hAnsi="Comic Sans MS" w:cstheme="majorHAnsi"/>
          <w:sz w:val="48"/>
        </w:rPr>
        <w:t xml:space="preserve"> </w:t>
      </w:r>
      <w:proofErr w:type="spellStart"/>
      <w:r w:rsidRPr="00F73C63">
        <w:rPr>
          <w:rFonts w:ascii="Comic Sans MS" w:hAnsi="Comic Sans MS" w:cstheme="majorHAnsi"/>
          <w:sz w:val="48"/>
        </w:rPr>
        <w:t>Arora</w:t>
      </w:r>
      <w:proofErr w:type="spellEnd"/>
    </w:p>
    <w:p w:rsidR="001B0240" w:rsidRPr="00F73C63" w:rsidDel="00F73C63" w:rsidRDefault="001B0240" w:rsidP="00F73C63">
      <w:pPr>
        <w:spacing w:before="360" w:after="360" w:line="240" w:lineRule="auto"/>
        <w:ind w:left="1342"/>
        <w:rPr>
          <w:del w:id="1" w:author="Drishti" w:date="2021-11-11T19:20:00Z"/>
          <w:rStyle w:val="Hyperlink"/>
          <w:rFonts w:ascii="Comic Sans MS" w:hAnsi="Comic Sans MS" w:cstheme="majorHAnsi"/>
          <w:color w:val="auto"/>
          <w:sz w:val="48"/>
          <w:u w:val="none"/>
        </w:rPr>
      </w:pPr>
    </w:p>
    <w:p w:rsidR="001B0240" w:rsidRDefault="001B0240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  <w:pPrChange w:id="2" w:author="Drishti" w:date="2021-11-11T19:20:00Z">
          <w:pPr>
            <w:spacing w:before="360" w:after="360" w:line="240" w:lineRule="auto"/>
          </w:pPr>
        </w:pPrChange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Pr="00BB232F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1B0240" w:rsidRPr="00FC50DA" w:rsidRDefault="001B0240" w:rsidP="001B0240">
      <w:pPr>
        <w:jc w:val="center"/>
        <w:rPr>
          <w:b/>
          <w:sz w:val="80"/>
          <w:szCs w:val="80"/>
          <w:u w:val="double"/>
        </w:rPr>
      </w:pPr>
    </w:p>
    <w:p w:rsidR="00D8707D" w:rsidRDefault="00D8707D"/>
    <w:sectPr w:rsidR="00D8707D" w:rsidSect="001B0240">
      <w:pgSz w:w="11906" w:h="16838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EFF" w:rsidRDefault="00C11EFF" w:rsidP="00AD207E">
      <w:pPr>
        <w:spacing w:after="0" w:line="240" w:lineRule="auto"/>
      </w:pPr>
      <w:r>
        <w:separator/>
      </w:r>
    </w:p>
  </w:endnote>
  <w:endnote w:type="continuationSeparator" w:id="0">
    <w:p w:rsidR="00C11EFF" w:rsidRDefault="00C11EFF" w:rsidP="00AD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EFF" w:rsidRDefault="00C11EFF" w:rsidP="00AD207E">
      <w:pPr>
        <w:spacing w:after="0" w:line="240" w:lineRule="auto"/>
      </w:pPr>
      <w:r>
        <w:separator/>
      </w:r>
    </w:p>
  </w:footnote>
  <w:footnote w:type="continuationSeparator" w:id="0">
    <w:p w:rsidR="00C11EFF" w:rsidRDefault="00C11EFF" w:rsidP="00AD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9B9"/>
    <w:multiLevelType w:val="hybridMultilevel"/>
    <w:tmpl w:val="352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5071D"/>
    <w:multiLevelType w:val="hybridMultilevel"/>
    <w:tmpl w:val="313A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981"/>
    <w:multiLevelType w:val="hybridMultilevel"/>
    <w:tmpl w:val="3FCCF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C4A35"/>
    <w:multiLevelType w:val="hybridMultilevel"/>
    <w:tmpl w:val="10C0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028"/>
    <w:multiLevelType w:val="multilevel"/>
    <w:tmpl w:val="E2F4588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F82727"/>
    <w:multiLevelType w:val="hybridMultilevel"/>
    <w:tmpl w:val="D9705042"/>
    <w:lvl w:ilvl="0" w:tplc="59CA256C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647A8"/>
    <w:multiLevelType w:val="hybridMultilevel"/>
    <w:tmpl w:val="629A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4669D"/>
    <w:multiLevelType w:val="hybridMultilevel"/>
    <w:tmpl w:val="CECC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24E32"/>
    <w:multiLevelType w:val="hybridMultilevel"/>
    <w:tmpl w:val="241E012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57FD57CB"/>
    <w:multiLevelType w:val="hybridMultilevel"/>
    <w:tmpl w:val="761A3C24"/>
    <w:lvl w:ilvl="0" w:tplc="4009000B">
      <w:start w:val="1"/>
      <w:numFmt w:val="bullet"/>
      <w:lvlText w:val=""/>
      <w:lvlJc w:val="left"/>
      <w:pPr>
        <w:ind w:left="1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0">
    <w:nsid w:val="5F7137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E480472"/>
    <w:multiLevelType w:val="hybridMultilevel"/>
    <w:tmpl w:val="5A9EB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40"/>
    <w:rsid w:val="001B0240"/>
    <w:rsid w:val="003424D9"/>
    <w:rsid w:val="005158FF"/>
    <w:rsid w:val="0069457A"/>
    <w:rsid w:val="00715EF2"/>
    <w:rsid w:val="00AD207E"/>
    <w:rsid w:val="00B856C2"/>
    <w:rsid w:val="00BF766E"/>
    <w:rsid w:val="00C11EFF"/>
    <w:rsid w:val="00C317EA"/>
    <w:rsid w:val="00CE4F63"/>
    <w:rsid w:val="00D05496"/>
    <w:rsid w:val="00D8707D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E"/>
  </w:style>
  <w:style w:type="paragraph" w:styleId="Footer">
    <w:name w:val="footer"/>
    <w:basedOn w:val="Normal"/>
    <w:link w:val="Foot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E"/>
  </w:style>
  <w:style w:type="paragraph" w:styleId="Footer">
    <w:name w:val="footer"/>
    <w:basedOn w:val="Normal"/>
    <w:link w:val="Foot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www.google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7EBB-8D2F-4C3D-BC98-19363127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Drishti</cp:lastModifiedBy>
  <cp:revision>8</cp:revision>
  <dcterms:created xsi:type="dcterms:W3CDTF">2021-11-11T13:16:00Z</dcterms:created>
  <dcterms:modified xsi:type="dcterms:W3CDTF">2021-11-11T14:25:00Z</dcterms:modified>
</cp:coreProperties>
</file>