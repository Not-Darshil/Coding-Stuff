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FA87" w14:textId="3BDBC006" w:rsidR="001B0240" w:rsidRPr="00BE2B55" w:rsidRDefault="001B0240" w:rsidP="001B0240">
      <w:pPr>
        <w:jc w:val="center"/>
        <w:rPr>
          <w:sz w:val="56"/>
          <w:szCs w:val="32"/>
        </w:rPr>
      </w:pPr>
      <w:r>
        <w:rPr>
          <w:rFonts w:ascii="Cooper Black" w:hAnsi="Cooper Black"/>
          <w:b/>
          <w:sz w:val="56"/>
        </w:rPr>
        <w:t xml:space="preserve"> </w:t>
      </w:r>
      <w:r w:rsidRPr="00BE2B55">
        <w:rPr>
          <w:sz w:val="56"/>
          <w:szCs w:val="32"/>
        </w:rPr>
        <w:t>A Project Report On</w:t>
      </w:r>
    </w:p>
    <w:p w14:paraId="3D04C889" w14:textId="65B56747" w:rsidR="001B0240" w:rsidRPr="009F499E" w:rsidRDefault="00035FF3" w:rsidP="001B0240">
      <w:pPr>
        <w:jc w:val="center"/>
        <w:rPr>
          <w:rFonts w:ascii="Hobo Std" w:hAnsi="Hobo Std"/>
          <w:b/>
          <w:i/>
          <w:sz w:val="56"/>
          <w:u w:val="single"/>
        </w:rPr>
      </w:pPr>
      <w:r>
        <w:rPr>
          <w:rFonts w:ascii="Hobo Std" w:hAnsi="Hobo Std"/>
          <w:b/>
          <w:i/>
          <w:sz w:val="56"/>
          <w:u w:val="single"/>
        </w:rPr>
        <w:t>STOCKS MANAGEMENT</w:t>
      </w:r>
    </w:p>
    <w:p w14:paraId="7B8E1226" w14:textId="77777777" w:rsidR="001B0240" w:rsidRDefault="001B0240" w:rsidP="001B0240">
      <w:pPr>
        <w:rPr>
          <w:noProof/>
        </w:rPr>
      </w:pPr>
    </w:p>
    <w:p w14:paraId="145B289B" w14:textId="77777777" w:rsidR="001B0240" w:rsidRDefault="001B0240" w:rsidP="001B0240">
      <w:pPr>
        <w:rPr>
          <w:noProof/>
        </w:rPr>
      </w:pPr>
    </w:p>
    <w:p w14:paraId="08316BE6" w14:textId="77777777" w:rsidR="001B0240" w:rsidRDefault="00D05496" w:rsidP="001B0240">
      <w:pPr>
        <w:jc w:val="center"/>
      </w:pPr>
      <w:r>
        <w:rPr>
          <w:noProof/>
          <w:lang w:eastAsia="en-IN"/>
        </w:rPr>
        <w:drawing>
          <wp:inline distT="0" distB="0" distL="0" distR="0" wp14:anchorId="691310C1" wp14:editId="1B769BA6">
            <wp:extent cx="1428750" cy="1428750"/>
            <wp:effectExtent l="0" t="0" r="0" b="0"/>
            <wp:docPr id="5" name="Picture 5" descr="C:\Users\Drishti\OneDrive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ishti\OneDrive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502C3" w14:textId="77777777" w:rsidR="001B0240" w:rsidRDefault="001B0240" w:rsidP="001B0240">
      <w:pPr>
        <w:rPr>
          <w:sz w:val="36"/>
        </w:rPr>
      </w:pPr>
    </w:p>
    <w:p w14:paraId="670DE0A2" w14:textId="77777777" w:rsidR="00035FF3" w:rsidRPr="00D05496" w:rsidRDefault="00035FF3" w:rsidP="00035FF3">
      <w:pPr>
        <w:jc w:val="center"/>
        <w:rPr>
          <w:b/>
          <w:sz w:val="40"/>
        </w:rPr>
      </w:pPr>
      <w:r w:rsidRPr="00D05496">
        <w:rPr>
          <w:b/>
          <w:sz w:val="40"/>
        </w:rPr>
        <w:t>Under the Guidance of</w:t>
      </w:r>
    </w:p>
    <w:p w14:paraId="1A6F84AA" w14:textId="77777777" w:rsidR="00035FF3" w:rsidRPr="00D05496" w:rsidRDefault="00035FF3" w:rsidP="00035FF3">
      <w:pPr>
        <w:jc w:val="center"/>
        <w:rPr>
          <w:sz w:val="40"/>
        </w:rPr>
      </w:pPr>
      <w:r w:rsidRPr="00D05496">
        <w:rPr>
          <w:sz w:val="40"/>
        </w:rPr>
        <w:t>Mr. Satpal Singh</w:t>
      </w:r>
    </w:p>
    <w:p w14:paraId="3A47D320" w14:textId="77777777" w:rsidR="001B0240" w:rsidRPr="00BE2B55" w:rsidRDefault="001B0240" w:rsidP="001B0240">
      <w:pPr>
        <w:rPr>
          <w:sz w:val="36"/>
        </w:rPr>
      </w:pPr>
    </w:p>
    <w:p w14:paraId="126114B1" w14:textId="77777777" w:rsidR="001B0240" w:rsidRDefault="001B0240" w:rsidP="001B0240">
      <w:pPr>
        <w:jc w:val="center"/>
      </w:pPr>
    </w:p>
    <w:p w14:paraId="0223DB10" w14:textId="2BBB4688" w:rsidR="001B0240" w:rsidRPr="00D05496" w:rsidRDefault="00035FF3" w:rsidP="00035FF3">
      <w:pPr>
        <w:jc w:val="right"/>
        <w:rPr>
          <w:b/>
          <w:sz w:val="28"/>
        </w:rPr>
      </w:pPr>
      <w:r>
        <w:rPr>
          <w:rFonts w:ascii="Calibri" w:hAnsi="Calibri" w:cs="Calibri"/>
          <w:b/>
          <w:bCs/>
          <w:noProof/>
          <w:color w:val="000000"/>
          <w:sz w:val="72"/>
          <w:szCs w:val="72"/>
          <w:u w:val="double"/>
          <w:lang w:eastAsia="en-IN"/>
        </w:rPr>
        <w:drawing>
          <wp:inline distT="0" distB="0" distL="0" distR="0" wp14:anchorId="0F2C1C15" wp14:editId="2A3DFCA4">
            <wp:extent cx="2997200" cy="1534160"/>
            <wp:effectExtent l="38100" t="19050" r="31750" b="46990"/>
            <wp:docPr id="59" name="Diagram 5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3EE123D" w14:textId="77777777" w:rsidR="00035FF3" w:rsidRDefault="00035FF3" w:rsidP="00D05496">
      <w:pPr>
        <w:jc w:val="center"/>
        <w:rPr>
          <w:sz w:val="20"/>
        </w:rPr>
      </w:pPr>
    </w:p>
    <w:p w14:paraId="669BC6A6" w14:textId="77777777" w:rsidR="00035FF3" w:rsidRDefault="00035FF3" w:rsidP="00D05496">
      <w:pPr>
        <w:jc w:val="center"/>
        <w:rPr>
          <w:sz w:val="20"/>
        </w:rPr>
      </w:pPr>
    </w:p>
    <w:p w14:paraId="1ECBA935" w14:textId="06270C6E" w:rsidR="00035FF3" w:rsidRDefault="00035FF3" w:rsidP="00D05496">
      <w:pPr>
        <w:jc w:val="center"/>
        <w:rPr>
          <w:sz w:val="20"/>
        </w:rPr>
      </w:pPr>
      <w:r w:rsidRPr="00D05496">
        <w:rPr>
          <w:b/>
          <w:sz w:val="28"/>
        </w:rPr>
        <w:t>Vanasthali  Public School</w:t>
      </w:r>
    </w:p>
    <w:p w14:paraId="3497A105" w14:textId="4E96C858" w:rsidR="008D659A" w:rsidRDefault="00D05496" w:rsidP="00D05496">
      <w:pPr>
        <w:jc w:val="center"/>
        <w:rPr>
          <w:sz w:val="20"/>
        </w:rPr>
      </w:pPr>
      <w:r w:rsidRPr="00D05496">
        <w:rPr>
          <w:sz w:val="20"/>
        </w:rPr>
        <w:t>A-461-462, Mayur Vihar Phase III, Delhi-110096</w:t>
      </w:r>
    </w:p>
    <w:p w14:paraId="0990C571" w14:textId="77777777" w:rsidR="008D659A" w:rsidRDefault="008D659A">
      <w:pPr>
        <w:rPr>
          <w:sz w:val="20"/>
        </w:rPr>
      </w:pPr>
      <w:r>
        <w:rPr>
          <w:sz w:val="20"/>
        </w:rPr>
        <w:br w:type="page"/>
      </w:r>
    </w:p>
    <w:p w14:paraId="7D3F0F20" w14:textId="77777777" w:rsidR="008D659A" w:rsidRDefault="008D659A" w:rsidP="008D659A">
      <w:pPr>
        <w:jc w:val="center"/>
        <w:rPr>
          <w:b/>
          <w:sz w:val="72"/>
          <w:u w:val="double"/>
        </w:rPr>
      </w:pPr>
      <w:r>
        <w:rPr>
          <w:b/>
          <w:sz w:val="72"/>
          <w:u w:val="double"/>
        </w:rPr>
        <w:lastRenderedPageBreak/>
        <w:t>Certificate</w:t>
      </w:r>
    </w:p>
    <w:p w14:paraId="77343DED" w14:textId="77777777" w:rsidR="008D659A" w:rsidRDefault="008D659A" w:rsidP="008D659A">
      <w:pPr>
        <w:jc w:val="center"/>
        <w:rPr>
          <w:b/>
          <w:sz w:val="72"/>
          <w:u w:val="single"/>
        </w:rPr>
      </w:pPr>
    </w:p>
    <w:p w14:paraId="2A389E51" w14:textId="77777777" w:rsidR="008D659A" w:rsidRPr="00224872" w:rsidRDefault="008D659A" w:rsidP="008D659A">
      <w:pPr>
        <w:rPr>
          <w:rFonts w:ascii="Times New Roman" w:hAnsi="Times New Roman" w:cs="Times New Roman"/>
          <w:sz w:val="48"/>
        </w:rPr>
      </w:pPr>
      <w:r w:rsidRPr="00224872">
        <w:rPr>
          <w:rFonts w:ascii="Times New Roman" w:hAnsi="Times New Roman" w:cs="Times New Roman"/>
          <w:sz w:val="48"/>
        </w:rPr>
        <w:t xml:space="preserve">This is to certify that </w:t>
      </w:r>
      <w:r w:rsidRPr="00224872">
        <w:rPr>
          <w:rFonts w:ascii="Times New Roman" w:hAnsi="Times New Roman" w:cs="Times New Roman"/>
          <w:b/>
          <w:sz w:val="48"/>
        </w:rPr>
        <w:t>Darshil Kumar</w:t>
      </w:r>
      <w:r w:rsidRPr="00224872">
        <w:rPr>
          <w:rFonts w:ascii="Times New Roman" w:hAnsi="Times New Roman" w:cs="Times New Roman"/>
          <w:b/>
          <w:bCs/>
          <w:sz w:val="48"/>
          <w:szCs w:val="48"/>
        </w:rPr>
        <w:t>[14601083]</w:t>
      </w:r>
      <w:r w:rsidRPr="00224872">
        <w:rPr>
          <w:rFonts w:ascii="Times New Roman" w:hAnsi="Times New Roman" w:cs="Times New Roman"/>
          <w:b/>
          <w:sz w:val="48"/>
        </w:rPr>
        <w:t xml:space="preserve"> </w:t>
      </w:r>
      <w:r w:rsidRPr="00224872">
        <w:rPr>
          <w:rFonts w:ascii="Times New Roman" w:hAnsi="Times New Roman" w:cs="Times New Roman"/>
          <w:sz w:val="48"/>
        </w:rPr>
        <w:t>of Class XIIA has prepared the project on the Topic ‘‘</w:t>
      </w:r>
      <w:r w:rsidRPr="00224872">
        <w:rPr>
          <w:rFonts w:ascii="Times New Roman" w:hAnsi="Times New Roman" w:cs="Times New Roman"/>
          <w:b/>
          <w:bCs/>
          <w:sz w:val="48"/>
        </w:rPr>
        <w:t>Stock Management</w:t>
      </w:r>
      <w:r w:rsidRPr="00224872">
        <w:rPr>
          <w:rFonts w:ascii="Times New Roman" w:hAnsi="Times New Roman" w:cs="Times New Roman"/>
          <w:sz w:val="48"/>
        </w:rPr>
        <w:t>’’. The report is the result of her efforts &amp; endeavors. The report is found worthy of acceptance as final project report for the subject Computer Science of Class XII. He has prepared the report under my guidance.</w:t>
      </w:r>
    </w:p>
    <w:p w14:paraId="591E4E95" w14:textId="77777777" w:rsidR="008D659A" w:rsidRDefault="008D659A" w:rsidP="008D659A">
      <w:pPr>
        <w:rPr>
          <w:sz w:val="48"/>
        </w:rPr>
      </w:pPr>
    </w:p>
    <w:p w14:paraId="7AB99D11" w14:textId="77777777" w:rsidR="008D659A" w:rsidRDefault="008D659A" w:rsidP="008D659A">
      <w:pPr>
        <w:rPr>
          <w:sz w:val="24"/>
        </w:rPr>
      </w:pPr>
    </w:p>
    <w:p w14:paraId="3DCB8771" w14:textId="77777777" w:rsidR="008D659A" w:rsidRDefault="008D659A" w:rsidP="008D659A"/>
    <w:p w14:paraId="4417D40A" w14:textId="77777777" w:rsidR="008D659A" w:rsidRDefault="008D659A" w:rsidP="008D659A"/>
    <w:p w14:paraId="612E633D" w14:textId="77777777" w:rsidR="008D659A" w:rsidRDefault="008D659A" w:rsidP="008D659A"/>
    <w:p w14:paraId="4BA212AC" w14:textId="77777777" w:rsidR="008D659A" w:rsidRDefault="008D659A" w:rsidP="008D659A"/>
    <w:p w14:paraId="23B31F76" w14:textId="77777777" w:rsidR="008D659A" w:rsidRDefault="008D659A" w:rsidP="008D659A"/>
    <w:p w14:paraId="29CAB694" w14:textId="77777777" w:rsidR="008D659A" w:rsidRDefault="008D659A" w:rsidP="008D659A"/>
    <w:p w14:paraId="390D7646" w14:textId="575F82E2" w:rsidR="008D659A" w:rsidRDefault="008D659A" w:rsidP="008D659A"/>
    <w:p w14:paraId="062CFA1D" w14:textId="77777777" w:rsidR="008D659A" w:rsidRDefault="008D659A" w:rsidP="008D659A"/>
    <w:p w14:paraId="547F1CFB" w14:textId="77777777" w:rsidR="008D659A" w:rsidRPr="001343CC" w:rsidRDefault="008D659A" w:rsidP="008D659A">
      <w:pPr>
        <w:jc w:val="right"/>
        <w:rPr>
          <w:b/>
          <w:sz w:val="36"/>
          <w:u w:val="single"/>
        </w:rPr>
      </w:pPr>
      <w:r w:rsidRPr="001343CC">
        <w:rPr>
          <w:b/>
          <w:sz w:val="36"/>
          <w:u w:val="single"/>
        </w:rPr>
        <w:t>Mr. Satpal Singh</w:t>
      </w:r>
    </w:p>
    <w:p w14:paraId="2B87B7A1" w14:textId="77777777" w:rsidR="008D659A" w:rsidRPr="001343CC" w:rsidRDefault="008D659A" w:rsidP="008D659A">
      <w:pPr>
        <w:jc w:val="right"/>
        <w:rPr>
          <w:b/>
          <w:sz w:val="36"/>
          <w:u w:val="single"/>
        </w:rPr>
      </w:pPr>
      <w:r w:rsidRPr="001343CC">
        <w:rPr>
          <w:b/>
          <w:sz w:val="36"/>
          <w:u w:val="single"/>
        </w:rPr>
        <w:t>Computer Teacher</w:t>
      </w:r>
    </w:p>
    <w:p w14:paraId="581C427A" w14:textId="77777777" w:rsidR="008D659A" w:rsidRDefault="008D659A" w:rsidP="008D659A">
      <w:pPr>
        <w:jc w:val="center"/>
        <w:rPr>
          <w:sz w:val="36"/>
        </w:rPr>
      </w:pPr>
    </w:p>
    <w:p w14:paraId="4F2F2B12" w14:textId="77777777" w:rsidR="008D659A" w:rsidRDefault="008D659A" w:rsidP="008D659A">
      <w:pPr>
        <w:jc w:val="center"/>
        <w:rPr>
          <w:b/>
          <w:sz w:val="72"/>
          <w:u w:val="double"/>
        </w:rPr>
      </w:pPr>
      <w:r>
        <w:rPr>
          <w:sz w:val="36"/>
        </w:rPr>
        <w:br w:type="page"/>
      </w:r>
      <w:r>
        <w:rPr>
          <w:b/>
          <w:sz w:val="72"/>
          <w:u w:val="double"/>
        </w:rPr>
        <w:lastRenderedPageBreak/>
        <w:t>Certificate</w:t>
      </w:r>
    </w:p>
    <w:p w14:paraId="5F9428D4" w14:textId="77777777" w:rsidR="008D659A" w:rsidRDefault="008D659A" w:rsidP="008D659A">
      <w:pPr>
        <w:rPr>
          <w:b/>
          <w:sz w:val="72"/>
          <w:u w:val="double"/>
        </w:rPr>
      </w:pPr>
    </w:p>
    <w:p w14:paraId="51EF3E4E" w14:textId="77777777" w:rsidR="008D659A" w:rsidRPr="009E4724" w:rsidRDefault="008D659A" w:rsidP="008D659A">
      <w:pPr>
        <w:jc w:val="center"/>
        <w:rPr>
          <w:rFonts w:ascii="Times New Roman" w:hAnsi="Times New Roman"/>
          <w:sz w:val="48"/>
          <w:szCs w:val="48"/>
        </w:rPr>
      </w:pPr>
      <w:r w:rsidRPr="009E4724">
        <w:rPr>
          <w:rFonts w:ascii="Times New Roman" w:hAnsi="Times New Roman"/>
          <w:sz w:val="48"/>
          <w:szCs w:val="48"/>
        </w:rPr>
        <w:t>The project report entitled</w:t>
      </w:r>
    </w:p>
    <w:p w14:paraId="623628C0" w14:textId="77777777" w:rsidR="008D659A" w:rsidRPr="009E4724" w:rsidRDefault="008D659A" w:rsidP="008D659A">
      <w:pPr>
        <w:jc w:val="center"/>
        <w:rPr>
          <w:rFonts w:ascii="Times New Roman" w:hAnsi="Times New Roman"/>
          <w:sz w:val="48"/>
          <w:szCs w:val="48"/>
        </w:rPr>
      </w:pPr>
      <w:r w:rsidRPr="009E4724">
        <w:rPr>
          <w:rFonts w:ascii="Times New Roman" w:hAnsi="Times New Roman"/>
          <w:sz w:val="48"/>
          <w:szCs w:val="48"/>
        </w:rPr>
        <w:t>“</w:t>
      </w:r>
      <w:r w:rsidRPr="009E4724">
        <w:rPr>
          <w:rFonts w:ascii="Times New Roman" w:hAnsi="Times New Roman"/>
          <w:b/>
          <w:bCs/>
          <w:sz w:val="48"/>
          <w:szCs w:val="48"/>
        </w:rPr>
        <w:t>Stock Management</w:t>
      </w:r>
      <w:r w:rsidRPr="009E4724">
        <w:rPr>
          <w:rFonts w:ascii="Times New Roman" w:hAnsi="Times New Roman"/>
          <w:sz w:val="48"/>
          <w:szCs w:val="48"/>
        </w:rPr>
        <w:t xml:space="preserve">” submitted by </w:t>
      </w:r>
      <w:r w:rsidRPr="009E4724">
        <w:rPr>
          <w:rFonts w:ascii="Times New Roman" w:hAnsi="Times New Roman"/>
          <w:b/>
          <w:bCs/>
          <w:sz w:val="48"/>
          <w:szCs w:val="48"/>
        </w:rPr>
        <w:t>Darshil Kumar[14601083]</w:t>
      </w:r>
      <w:r w:rsidRPr="009E4724">
        <w:rPr>
          <w:rFonts w:ascii="Times New Roman" w:hAnsi="Times New Roman"/>
          <w:sz w:val="48"/>
          <w:szCs w:val="48"/>
        </w:rPr>
        <w:t xml:space="preserve"> of class XIIA  for the CBSE Senior Secondary Examination class XII of computer Science at Vanasthali Public School, Mayur Vihar has been examined.</w:t>
      </w:r>
    </w:p>
    <w:p w14:paraId="52C6359A" w14:textId="77777777" w:rsidR="008D659A" w:rsidRDefault="008D659A" w:rsidP="008D659A">
      <w:pPr>
        <w:jc w:val="center"/>
        <w:rPr>
          <w:sz w:val="36"/>
        </w:rPr>
      </w:pPr>
    </w:p>
    <w:p w14:paraId="19032559" w14:textId="77777777" w:rsidR="008D659A" w:rsidRDefault="008D659A" w:rsidP="008D659A">
      <w:pPr>
        <w:jc w:val="center"/>
        <w:rPr>
          <w:sz w:val="36"/>
        </w:rPr>
      </w:pPr>
    </w:p>
    <w:p w14:paraId="28BC76FD" w14:textId="77777777" w:rsidR="008D659A" w:rsidRDefault="008D659A" w:rsidP="008D659A">
      <w:pPr>
        <w:jc w:val="center"/>
        <w:rPr>
          <w:sz w:val="36"/>
        </w:rPr>
      </w:pPr>
    </w:p>
    <w:p w14:paraId="612D8F77" w14:textId="77777777" w:rsidR="008D659A" w:rsidRDefault="008D659A" w:rsidP="008D659A">
      <w:pPr>
        <w:jc w:val="center"/>
        <w:rPr>
          <w:sz w:val="36"/>
        </w:rPr>
      </w:pPr>
    </w:p>
    <w:p w14:paraId="2BE5B3FB" w14:textId="77777777" w:rsidR="008D659A" w:rsidRDefault="008D659A" w:rsidP="008D659A">
      <w:pPr>
        <w:jc w:val="center"/>
        <w:rPr>
          <w:sz w:val="36"/>
        </w:rPr>
      </w:pPr>
    </w:p>
    <w:p w14:paraId="26365F4E" w14:textId="77777777" w:rsidR="008D659A" w:rsidRDefault="008D659A" w:rsidP="008D659A">
      <w:pPr>
        <w:jc w:val="center"/>
        <w:rPr>
          <w:sz w:val="36"/>
        </w:rPr>
      </w:pPr>
    </w:p>
    <w:p w14:paraId="0EF2F2E1" w14:textId="77777777" w:rsidR="008D659A" w:rsidRDefault="008D659A" w:rsidP="008D659A">
      <w:pPr>
        <w:jc w:val="center"/>
        <w:rPr>
          <w:sz w:val="36"/>
        </w:rPr>
      </w:pPr>
    </w:p>
    <w:p w14:paraId="76905C93" w14:textId="77777777" w:rsidR="008D659A" w:rsidRDefault="008D659A" w:rsidP="008D659A">
      <w:pPr>
        <w:rPr>
          <w:sz w:val="36"/>
        </w:rPr>
      </w:pPr>
    </w:p>
    <w:p w14:paraId="1B3C710F" w14:textId="77777777" w:rsidR="008D659A" w:rsidRDefault="008D659A" w:rsidP="008D659A">
      <w:pPr>
        <w:jc w:val="center"/>
        <w:rPr>
          <w:sz w:val="36"/>
        </w:rPr>
      </w:pPr>
    </w:p>
    <w:p w14:paraId="78CA1773" w14:textId="77777777" w:rsidR="008D659A" w:rsidRDefault="008D659A" w:rsidP="008D659A">
      <w:pPr>
        <w:jc w:val="right"/>
        <w:rPr>
          <w:sz w:val="36"/>
        </w:rPr>
      </w:pPr>
      <w:r>
        <w:rPr>
          <w:b/>
          <w:sz w:val="36"/>
          <w:u w:val="single"/>
        </w:rPr>
        <w:t>Signature of examiner</w:t>
      </w:r>
    </w:p>
    <w:p w14:paraId="7BF29028" w14:textId="77777777" w:rsidR="008D659A" w:rsidRDefault="008D659A" w:rsidP="008D659A">
      <w:pPr>
        <w:jc w:val="right"/>
        <w:rPr>
          <w:sz w:val="36"/>
        </w:rPr>
      </w:pPr>
    </w:p>
    <w:p w14:paraId="50A1A3EC" w14:textId="77777777" w:rsidR="008D659A" w:rsidRPr="008D659A" w:rsidRDefault="008D659A" w:rsidP="008D659A">
      <w:pPr>
        <w:jc w:val="center"/>
        <w:rPr>
          <w:rFonts w:ascii="Desdemona" w:hAnsi="Desdemona" w:cs="Apple Chancery"/>
          <w:b/>
          <w:sz w:val="72"/>
          <w:szCs w:val="72"/>
          <w:u w:val="double"/>
        </w:rPr>
      </w:pPr>
      <w:r w:rsidRPr="008D659A">
        <w:rPr>
          <w:rFonts w:ascii="Desdemona" w:hAnsi="Desdemona" w:cs="Apple Chancery"/>
          <w:b/>
          <w:sz w:val="72"/>
          <w:szCs w:val="72"/>
          <w:u w:val="double"/>
        </w:rPr>
        <w:lastRenderedPageBreak/>
        <w:t>Declaration</w:t>
      </w:r>
    </w:p>
    <w:p w14:paraId="641A69ED" w14:textId="77777777" w:rsidR="008D659A" w:rsidRDefault="008D659A" w:rsidP="008D659A">
      <w:pPr>
        <w:rPr>
          <w:rFonts w:ascii="Desdemona" w:hAnsi="Desdemona" w:cs="Apple Chancery"/>
          <w:b/>
          <w:sz w:val="56"/>
          <w:szCs w:val="56"/>
          <w:u w:val="single"/>
        </w:rPr>
      </w:pPr>
    </w:p>
    <w:p w14:paraId="645E9717" w14:textId="77777777" w:rsidR="008D659A" w:rsidRPr="009E4724" w:rsidRDefault="008D659A" w:rsidP="008D659A">
      <w:pPr>
        <w:rPr>
          <w:rFonts w:ascii="Courier New" w:hAnsi="Courier New" w:cs="Courier New"/>
          <w:sz w:val="48"/>
          <w:szCs w:val="48"/>
        </w:rPr>
      </w:pPr>
      <w:r w:rsidRPr="009E4724">
        <w:rPr>
          <w:rFonts w:ascii="Times New Roman" w:hAnsi="Times New Roman" w:cs="Times New Roman"/>
          <w:sz w:val="48"/>
          <w:szCs w:val="48"/>
        </w:rPr>
        <w:t xml:space="preserve">I hereby declare that the project work entitled </w:t>
      </w:r>
      <w:r w:rsidRPr="009E4724">
        <w:rPr>
          <w:rFonts w:ascii="Times New Roman" w:hAnsi="Times New Roman" w:cs="Times New Roman"/>
          <w:b/>
          <w:bCs/>
          <w:sz w:val="48"/>
          <w:szCs w:val="48"/>
        </w:rPr>
        <w:t>Stock Management</w:t>
      </w:r>
      <w:r w:rsidRPr="009E4724">
        <w:rPr>
          <w:rFonts w:ascii="Times New Roman" w:hAnsi="Times New Roman" w:cs="Times New Roman"/>
          <w:sz w:val="48"/>
          <w:szCs w:val="48"/>
        </w:rPr>
        <w:t xml:space="preserve"> submitted to Vanasthali Public School, Mayur Vihar is prepared by me. All the coding is result of my personal efforts</w:t>
      </w:r>
      <w:r w:rsidRPr="009E4724">
        <w:rPr>
          <w:rFonts w:ascii="Courier New" w:hAnsi="Courier New" w:cs="Courier New"/>
          <w:sz w:val="48"/>
          <w:szCs w:val="48"/>
        </w:rPr>
        <w:t>.</w:t>
      </w:r>
    </w:p>
    <w:p w14:paraId="1BD74013" w14:textId="77777777" w:rsidR="008D659A" w:rsidRDefault="008D659A" w:rsidP="008D659A">
      <w:pPr>
        <w:rPr>
          <w:rFonts w:ascii="Lucida Sans" w:hAnsi="Lucida Sans" w:cs="Apple Chancery"/>
          <w:sz w:val="48"/>
          <w:szCs w:val="48"/>
        </w:rPr>
      </w:pPr>
    </w:p>
    <w:p w14:paraId="2BC1CFE7" w14:textId="77777777" w:rsidR="008D659A" w:rsidRDefault="008D659A" w:rsidP="008D659A">
      <w:pPr>
        <w:jc w:val="both"/>
        <w:rPr>
          <w:rFonts w:ascii="Lucida Sans" w:hAnsi="Lucida Sans" w:cs="Apple Chancery"/>
          <w:sz w:val="48"/>
          <w:szCs w:val="48"/>
        </w:rPr>
      </w:pPr>
    </w:p>
    <w:p w14:paraId="455190D5" w14:textId="77777777" w:rsidR="008D659A" w:rsidRDefault="008D659A" w:rsidP="008D659A">
      <w:pPr>
        <w:jc w:val="both"/>
        <w:rPr>
          <w:rFonts w:ascii="Lucida Sans" w:hAnsi="Lucida Sans" w:cs="Apple Chancery"/>
          <w:sz w:val="48"/>
          <w:szCs w:val="48"/>
        </w:rPr>
      </w:pPr>
    </w:p>
    <w:p w14:paraId="652E12E5" w14:textId="77777777" w:rsidR="008D659A" w:rsidRDefault="008D659A" w:rsidP="008D659A">
      <w:pPr>
        <w:jc w:val="both"/>
        <w:rPr>
          <w:rFonts w:ascii="Lucida Sans" w:hAnsi="Lucida Sans" w:cs="Apple Chancery"/>
          <w:sz w:val="48"/>
          <w:szCs w:val="48"/>
        </w:rPr>
      </w:pPr>
    </w:p>
    <w:p w14:paraId="5C612241" w14:textId="77777777" w:rsidR="008D659A" w:rsidRDefault="008D659A" w:rsidP="008D659A">
      <w:pPr>
        <w:jc w:val="both"/>
        <w:rPr>
          <w:rFonts w:ascii="Lucida Sans" w:hAnsi="Lucida Sans" w:cs="Apple Chancery"/>
          <w:bCs/>
          <w:sz w:val="48"/>
          <w:szCs w:val="48"/>
        </w:rPr>
      </w:pPr>
    </w:p>
    <w:p w14:paraId="156BF2CE" w14:textId="77777777" w:rsidR="008D659A" w:rsidRDefault="008D659A" w:rsidP="008D659A">
      <w:pPr>
        <w:jc w:val="both"/>
        <w:rPr>
          <w:rFonts w:ascii="Lucida Sans" w:hAnsi="Lucida Sans" w:cs="Apple Chancery"/>
          <w:bCs/>
          <w:sz w:val="48"/>
          <w:szCs w:val="48"/>
        </w:rPr>
      </w:pPr>
    </w:p>
    <w:p w14:paraId="694E7E7B" w14:textId="77777777" w:rsidR="008D659A" w:rsidRPr="00BB2E42" w:rsidRDefault="008D659A" w:rsidP="008D659A">
      <w:pPr>
        <w:jc w:val="both"/>
        <w:rPr>
          <w:rFonts w:ascii="Lucida Sans" w:hAnsi="Lucida Sans" w:cs="Apple Chancery"/>
          <w:bCs/>
          <w:sz w:val="48"/>
          <w:szCs w:val="48"/>
        </w:rPr>
      </w:pPr>
    </w:p>
    <w:p w14:paraId="035736FD" w14:textId="77777777" w:rsidR="008D659A" w:rsidRDefault="008D659A" w:rsidP="008D659A">
      <w:pPr>
        <w:jc w:val="right"/>
        <w:rPr>
          <w:rFonts w:ascii="Lucida Sans" w:hAnsi="Lucida Sans" w:cs="Apple Chancery"/>
          <w:bCs/>
          <w:sz w:val="48"/>
          <w:szCs w:val="48"/>
        </w:rPr>
      </w:pPr>
      <w:r w:rsidRPr="00BB2E42">
        <w:rPr>
          <w:rFonts w:ascii="Lucida Sans" w:hAnsi="Lucida Sans" w:cs="Apple Chancery"/>
          <w:bCs/>
          <w:sz w:val="48"/>
          <w:szCs w:val="48"/>
        </w:rPr>
        <w:t>Darshil Kumar</w:t>
      </w:r>
    </w:p>
    <w:p w14:paraId="43E53684" w14:textId="77777777" w:rsidR="008D659A" w:rsidRPr="00BB2E42" w:rsidRDefault="008D659A" w:rsidP="008D659A">
      <w:pPr>
        <w:jc w:val="right"/>
        <w:rPr>
          <w:rFonts w:ascii="Lucida Sans" w:hAnsi="Lucida Sans" w:cs="Apple Chancery"/>
          <w:bCs/>
          <w:sz w:val="48"/>
          <w:szCs w:val="48"/>
        </w:rPr>
      </w:pPr>
      <w:r>
        <w:rPr>
          <w:rFonts w:ascii="Lucida Sans" w:hAnsi="Lucida Sans" w:cs="Apple Chancery"/>
          <w:bCs/>
          <w:sz w:val="48"/>
          <w:szCs w:val="48"/>
        </w:rPr>
        <w:t>14601083</w:t>
      </w:r>
    </w:p>
    <w:p w14:paraId="4B693F0B" w14:textId="77777777" w:rsidR="008D659A" w:rsidRDefault="008D659A" w:rsidP="008D659A">
      <w:pPr>
        <w:jc w:val="right"/>
        <w:rPr>
          <w:rFonts w:ascii="Lucida Sans" w:hAnsi="Lucida Sans" w:cs="Apple Chancery"/>
          <w:bCs/>
          <w:sz w:val="48"/>
          <w:szCs w:val="48"/>
        </w:rPr>
      </w:pPr>
      <w:r w:rsidRPr="00BB2E42">
        <w:rPr>
          <w:rFonts w:ascii="Lucida Sans" w:hAnsi="Lucida Sans" w:cs="Apple Chancery"/>
          <w:bCs/>
          <w:sz w:val="48"/>
          <w:szCs w:val="48"/>
        </w:rPr>
        <w:t xml:space="preserve">Class: XIIA </w:t>
      </w:r>
    </w:p>
    <w:p w14:paraId="1FA461B7" w14:textId="77777777" w:rsidR="008D659A" w:rsidRDefault="008D659A" w:rsidP="008D659A">
      <w:pPr>
        <w:spacing w:after="160" w:line="259" w:lineRule="auto"/>
        <w:rPr>
          <w:rFonts w:ascii="Lucida Sans" w:hAnsi="Lucida Sans" w:cs="Apple Chancery"/>
          <w:bCs/>
          <w:sz w:val="48"/>
          <w:szCs w:val="48"/>
        </w:rPr>
      </w:pPr>
      <w:r>
        <w:rPr>
          <w:rFonts w:ascii="Lucida Sans" w:hAnsi="Lucida Sans" w:cs="Apple Chancery"/>
          <w:bCs/>
          <w:sz w:val="48"/>
          <w:szCs w:val="48"/>
        </w:rPr>
        <w:br w:type="page"/>
      </w:r>
    </w:p>
    <w:p w14:paraId="4508464B" w14:textId="697D9412" w:rsidR="00D45D5D" w:rsidRDefault="008D659A" w:rsidP="008D659A">
      <w:pPr>
        <w:jc w:val="both"/>
        <w:rPr>
          <w:rFonts w:ascii="Chalkboard" w:hAnsi="Chalkboard"/>
          <w:b/>
          <w:sz w:val="72"/>
          <w:u w:val="thick"/>
        </w:rPr>
      </w:pPr>
      <w:r>
        <w:rPr>
          <w:rFonts w:ascii="Chalkboard" w:hAnsi="Chalkboard"/>
          <w:b/>
          <w:sz w:val="72"/>
          <w:u w:val="thick"/>
        </w:rPr>
        <w:lastRenderedPageBreak/>
        <w:t>Acknowledgement</w:t>
      </w:r>
    </w:p>
    <w:p w14:paraId="2E83A6BE" w14:textId="77777777" w:rsidR="008D659A" w:rsidRPr="008D659A" w:rsidRDefault="008D659A" w:rsidP="008D659A">
      <w:pPr>
        <w:jc w:val="both"/>
        <w:rPr>
          <w:rFonts w:ascii="Times New Roman" w:hAnsi="Times New Roman" w:cs="Times New Roman"/>
          <w:sz w:val="40"/>
          <w:szCs w:val="40"/>
        </w:rPr>
      </w:pPr>
      <w:r w:rsidRPr="008D659A">
        <w:rPr>
          <w:rFonts w:ascii="Times New Roman" w:hAnsi="Times New Roman" w:cs="Times New Roman"/>
          <w:sz w:val="40"/>
          <w:szCs w:val="40"/>
        </w:rPr>
        <w:t>I would like to express a deep sense of thanks &amp; gratitude to my project guide Mr. Satpal Singh Sir for guiding me immensely through the course of the project. He always evinced keen interest in my work. His constructive advice &amp; constant motivation have been responsible for the successful completion of this project.</w:t>
      </w:r>
    </w:p>
    <w:p w14:paraId="0BA08940" w14:textId="77777777" w:rsidR="008D659A" w:rsidRPr="008D659A" w:rsidRDefault="008D659A" w:rsidP="008D659A">
      <w:pPr>
        <w:jc w:val="both"/>
        <w:rPr>
          <w:rFonts w:ascii="Times New Roman" w:hAnsi="Times New Roman" w:cs="Times New Roman"/>
          <w:sz w:val="40"/>
          <w:szCs w:val="40"/>
        </w:rPr>
      </w:pPr>
      <w:r w:rsidRPr="008D659A">
        <w:rPr>
          <w:rFonts w:ascii="Times New Roman" w:hAnsi="Times New Roman" w:cs="Times New Roman"/>
          <w:sz w:val="40"/>
          <w:szCs w:val="40"/>
        </w:rPr>
        <w:t>I also thanks to my parents for their motivation &amp; support for compilation of this project.</w:t>
      </w:r>
    </w:p>
    <w:p w14:paraId="5684AE21" w14:textId="296B7F0B" w:rsidR="008D659A" w:rsidRPr="008D659A" w:rsidRDefault="008D659A" w:rsidP="008D659A">
      <w:pPr>
        <w:jc w:val="both"/>
        <w:rPr>
          <w:rFonts w:ascii="Chalkboard" w:hAnsi="Chalkboard"/>
          <w:sz w:val="48"/>
          <w:szCs w:val="18"/>
        </w:rPr>
      </w:pPr>
      <w:r w:rsidRPr="008D659A">
        <w:rPr>
          <w:rFonts w:ascii="Times New Roman" w:hAnsi="Times New Roman" w:cs="Times New Roman"/>
          <w:sz w:val="40"/>
          <w:szCs w:val="40"/>
        </w:rPr>
        <w:t>Last but not the least, I would like to thank all those who had helped directly or indirectly towards the completion of this project.</w:t>
      </w:r>
    </w:p>
    <w:p w14:paraId="3B191EFA" w14:textId="3804CDF8" w:rsidR="008D659A" w:rsidRDefault="008D659A" w:rsidP="008D659A">
      <w:pPr>
        <w:jc w:val="both"/>
        <w:rPr>
          <w:rFonts w:ascii="Chalkboard" w:hAnsi="Chalkboard"/>
          <w:sz w:val="52"/>
        </w:rPr>
      </w:pPr>
    </w:p>
    <w:p w14:paraId="2B5E72E5" w14:textId="616A7FD3" w:rsidR="008D659A" w:rsidRDefault="008D659A" w:rsidP="008D659A">
      <w:pPr>
        <w:jc w:val="both"/>
        <w:rPr>
          <w:rFonts w:ascii="Chalkboard" w:hAnsi="Chalkboard"/>
          <w:sz w:val="52"/>
        </w:rPr>
      </w:pPr>
    </w:p>
    <w:p w14:paraId="4DB6AA2D" w14:textId="77777777" w:rsidR="008D659A" w:rsidRDefault="008D659A" w:rsidP="008D659A">
      <w:pPr>
        <w:jc w:val="both"/>
        <w:rPr>
          <w:rFonts w:ascii="Chalkboard" w:hAnsi="Chalkboard"/>
          <w:sz w:val="52"/>
        </w:rPr>
      </w:pPr>
    </w:p>
    <w:p w14:paraId="4DC62161" w14:textId="77777777" w:rsidR="008D659A" w:rsidRPr="008D659A" w:rsidRDefault="008D659A" w:rsidP="008D659A">
      <w:pPr>
        <w:jc w:val="right"/>
        <w:rPr>
          <w:rFonts w:ascii="Lucida Sans" w:hAnsi="Lucida Sans" w:cs="Apple Chancery"/>
          <w:bCs/>
          <w:sz w:val="40"/>
          <w:szCs w:val="44"/>
        </w:rPr>
      </w:pPr>
      <w:r w:rsidRPr="008D659A">
        <w:rPr>
          <w:rFonts w:ascii="Lucida Sans" w:hAnsi="Lucida Sans" w:cs="Apple Chancery"/>
          <w:bCs/>
          <w:sz w:val="40"/>
          <w:szCs w:val="44"/>
        </w:rPr>
        <w:t>Darshil Kumar</w:t>
      </w:r>
    </w:p>
    <w:p w14:paraId="44FB67CC" w14:textId="77777777" w:rsidR="008D659A" w:rsidRPr="008D659A" w:rsidRDefault="008D659A" w:rsidP="008D659A">
      <w:pPr>
        <w:jc w:val="right"/>
        <w:rPr>
          <w:rFonts w:ascii="Lucida Sans" w:hAnsi="Lucida Sans" w:cs="Apple Chancery"/>
          <w:bCs/>
          <w:sz w:val="40"/>
          <w:szCs w:val="44"/>
        </w:rPr>
      </w:pPr>
      <w:r w:rsidRPr="008D659A">
        <w:rPr>
          <w:rFonts w:ascii="Lucida Sans" w:hAnsi="Lucida Sans" w:cs="Apple Chancery"/>
          <w:bCs/>
          <w:sz w:val="40"/>
          <w:szCs w:val="44"/>
        </w:rPr>
        <w:t>14601083</w:t>
      </w:r>
    </w:p>
    <w:p w14:paraId="7BC9C39D" w14:textId="73AB6918" w:rsidR="008D659A" w:rsidRPr="008D659A" w:rsidRDefault="008D659A" w:rsidP="008D659A">
      <w:pPr>
        <w:jc w:val="right"/>
        <w:rPr>
          <w:rFonts w:ascii="Lucida Sans" w:hAnsi="Lucida Sans" w:cs="Apple Chancery"/>
          <w:bCs/>
          <w:sz w:val="40"/>
          <w:szCs w:val="44"/>
        </w:rPr>
      </w:pPr>
      <w:r w:rsidRPr="008D659A">
        <w:rPr>
          <w:rFonts w:ascii="Lucida Sans" w:hAnsi="Lucida Sans" w:cs="Apple Chancery"/>
          <w:bCs/>
          <w:sz w:val="40"/>
          <w:szCs w:val="44"/>
        </w:rPr>
        <w:t>Class: XIIA</w:t>
      </w:r>
    </w:p>
    <w:p w14:paraId="06625B52" w14:textId="77777777" w:rsidR="008D659A" w:rsidRPr="00BB2E42" w:rsidRDefault="008D659A" w:rsidP="008D659A">
      <w:pPr>
        <w:ind w:left="4320"/>
        <w:jc w:val="center"/>
        <w:rPr>
          <w:rFonts w:ascii="Chalkboard" w:hAnsi="Chalkboard"/>
          <w:b/>
          <w:sz w:val="48"/>
        </w:rPr>
      </w:pPr>
      <w:r>
        <w:rPr>
          <w:rFonts w:ascii="Chalkboard" w:hAnsi="Chalkboard"/>
          <w:sz w:val="52"/>
        </w:rPr>
        <w:br w:type="page"/>
      </w:r>
    </w:p>
    <w:p w14:paraId="50AE4895" w14:textId="32A181C5" w:rsidR="00715EF2" w:rsidRDefault="001B0240" w:rsidP="00715EF2">
      <w:pPr>
        <w:jc w:val="center"/>
        <w:rPr>
          <w:b/>
          <w:sz w:val="72"/>
          <w:u w:val="double"/>
        </w:rPr>
      </w:pPr>
      <w:r w:rsidRPr="004C6898">
        <w:rPr>
          <w:b/>
          <w:sz w:val="72"/>
          <w:u w:val="double"/>
        </w:rPr>
        <w:lastRenderedPageBreak/>
        <w:t>Contents</w:t>
      </w:r>
    </w:p>
    <w:p w14:paraId="492369AD" w14:textId="77777777" w:rsidR="00715EF2" w:rsidRDefault="00715EF2" w:rsidP="00715EF2">
      <w:pPr>
        <w:jc w:val="center"/>
        <w:rPr>
          <w:b/>
          <w:sz w:val="72"/>
          <w:u w:val="double"/>
        </w:rPr>
      </w:pPr>
    </w:p>
    <w:p w14:paraId="6E99DAC0" w14:textId="77777777" w:rsidR="00715EF2" w:rsidRDefault="00715EF2" w:rsidP="00715EF2">
      <w:pPr>
        <w:jc w:val="center"/>
        <w:rPr>
          <w:b/>
          <w:sz w:val="36"/>
          <w:u w:val="single"/>
        </w:rPr>
      </w:pPr>
    </w:p>
    <w:p w14:paraId="1F69EDD7" w14:textId="77777777" w:rsidR="00F73C63" w:rsidRPr="00715EF2" w:rsidRDefault="00F73C63" w:rsidP="00715EF2">
      <w:pPr>
        <w:pStyle w:val="ListParagraph"/>
        <w:numPr>
          <w:ilvl w:val="0"/>
          <w:numId w:val="12"/>
        </w:numPr>
        <w:spacing w:line="600" w:lineRule="auto"/>
        <w:rPr>
          <w:b/>
          <w:sz w:val="36"/>
          <w:u w:val="single"/>
        </w:rPr>
      </w:pPr>
      <w:r w:rsidRPr="00715EF2">
        <w:rPr>
          <w:b/>
          <w:sz w:val="48"/>
        </w:rPr>
        <w:t>Working Description</w:t>
      </w:r>
    </w:p>
    <w:p w14:paraId="3DD60EC6" w14:textId="77777777" w:rsidR="001B0240" w:rsidRPr="00715EF2" w:rsidRDefault="001B0240" w:rsidP="00AD207E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Module Imported</w:t>
      </w:r>
    </w:p>
    <w:p w14:paraId="58018836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Coding</w:t>
      </w:r>
    </w:p>
    <w:p w14:paraId="4DD367FE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Output</w:t>
      </w:r>
    </w:p>
    <w:p w14:paraId="42495616" w14:textId="77777777" w:rsidR="001B0240" w:rsidRPr="00715EF2" w:rsidRDefault="001B0240" w:rsidP="00715EF2">
      <w:pPr>
        <w:pStyle w:val="ListParagraph"/>
        <w:numPr>
          <w:ilvl w:val="0"/>
          <w:numId w:val="12"/>
        </w:numPr>
        <w:spacing w:after="0" w:line="600" w:lineRule="auto"/>
        <w:rPr>
          <w:b/>
          <w:sz w:val="44"/>
        </w:rPr>
      </w:pPr>
      <w:r w:rsidRPr="00715EF2">
        <w:rPr>
          <w:b/>
          <w:sz w:val="48"/>
        </w:rPr>
        <w:t>Bibliography</w:t>
      </w:r>
    </w:p>
    <w:p w14:paraId="12786987" w14:textId="77777777" w:rsidR="001B0240" w:rsidRPr="00A567A8" w:rsidRDefault="001B0240" w:rsidP="001B0240">
      <w:pPr>
        <w:jc w:val="right"/>
        <w:rPr>
          <w:b/>
          <w:sz w:val="36"/>
          <w:u w:val="single"/>
        </w:rPr>
      </w:pPr>
    </w:p>
    <w:p w14:paraId="30752A39" w14:textId="77777777" w:rsidR="001B0240" w:rsidRPr="00F73C63" w:rsidRDefault="00F73C63" w:rsidP="00F73C63">
      <w:pPr>
        <w:rPr>
          <w:sz w:val="36"/>
        </w:rPr>
      </w:pPr>
      <w:r>
        <w:rPr>
          <w:sz w:val="36"/>
        </w:rPr>
        <w:br w:type="page"/>
      </w:r>
    </w:p>
    <w:p w14:paraId="19E19FCE" w14:textId="77777777" w:rsidR="001B0240" w:rsidRPr="00565848" w:rsidRDefault="001B0240" w:rsidP="001B0240">
      <w:pPr>
        <w:jc w:val="center"/>
        <w:rPr>
          <w:b/>
          <w:sz w:val="36"/>
        </w:rPr>
      </w:pPr>
      <w:r w:rsidRPr="004C6898">
        <w:rPr>
          <w:b/>
          <w:sz w:val="80"/>
          <w:szCs w:val="80"/>
          <w:u w:val="double"/>
        </w:rPr>
        <w:lastRenderedPageBreak/>
        <w:t>Working Description</w:t>
      </w:r>
    </w:p>
    <w:p w14:paraId="7FBC662B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To start the main program the User is asked about the Password which is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Password of SQL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i.e. 123456(in this case)</w:t>
      </w:r>
    </w:p>
    <w:p w14:paraId="79A872A2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>After this the program creates the database and the table for our program.</w:t>
      </w:r>
    </w:p>
    <w:p w14:paraId="4E42AA29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Then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menu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appears in which we can choose options for carrying out the mentioned operation. </w:t>
      </w:r>
    </w:p>
    <w:p w14:paraId="6E86C3BA" w14:textId="7B4F8F68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view the products which are in the database(Supermarket)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View </w:t>
      </w:r>
      <w:r w:rsidR="009A459D" w:rsidRPr="005E1E91">
        <w:rPr>
          <w:rFonts w:ascii="American Typewriter" w:hAnsi="American Typewriter" w:cs="Big Caslon"/>
          <w:b/>
          <w:sz w:val="32"/>
          <w:szCs w:val="14"/>
        </w:rPr>
        <w:t>Stocks</w:t>
      </w:r>
      <w:r w:rsidRPr="005E1E91">
        <w:rPr>
          <w:rFonts w:ascii="American Typewriter" w:hAnsi="American Typewriter" w:cs="Big Caslon"/>
          <w:b/>
          <w:sz w:val="32"/>
          <w:szCs w:val="14"/>
        </w:rPr>
        <w:t xml:space="preserve"> Option</w:t>
      </w:r>
      <w:r w:rsidRPr="005E1E91">
        <w:rPr>
          <w:rFonts w:ascii="American Typewriter" w:hAnsi="American Typewriter" w:cs="Big Caslon"/>
          <w:sz w:val="32"/>
          <w:szCs w:val="14"/>
        </w:rPr>
        <w:t>(1).</w:t>
      </w:r>
    </w:p>
    <w:p w14:paraId="430FB8CC" w14:textId="38EDECB3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>The user can also enter the information (Pno, PName, Brand, MRP, SellingP</w:t>
      </w:r>
      <w:r w:rsidR="009A459D" w:rsidRPr="005E1E91">
        <w:rPr>
          <w:rFonts w:ascii="American Typewriter" w:hAnsi="American Typewriter" w:cs="Big Caslon"/>
          <w:sz w:val="32"/>
          <w:szCs w:val="14"/>
        </w:rPr>
        <w:t>,Qty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) of the product(Only If there is no entry with same Pno) in database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Add product option</w:t>
      </w:r>
      <w:r w:rsidRPr="005E1E91">
        <w:rPr>
          <w:rFonts w:ascii="American Typewriter" w:hAnsi="American Typewriter" w:cs="Big Caslon"/>
          <w:sz w:val="32"/>
          <w:szCs w:val="14"/>
        </w:rPr>
        <w:t>(2).</w:t>
      </w:r>
    </w:p>
    <w:p w14:paraId="4D313842" w14:textId="77777777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remove a record using  Pno, PName or Brand of the product in database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Remove product option</w:t>
      </w:r>
      <w:r w:rsidRPr="005E1E91">
        <w:rPr>
          <w:rFonts w:ascii="American Typewriter" w:hAnsi="American Typewriter" w:cs="Big Caslon"/>
          <w:sz w:val="32"/>
          <w:szCs w:val="14"/>
        </w:rPr>
        <w:t>(3).</w:t>
      </w:r>
    </w:p>
    <w:p w14:paraId="7448271F" w14:textId="5913FBA5" w:rsidR="001B0240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update the </w:t>
      </w:r>
      <w:r w:rsidR="009A459D" w:rsidRPr="005E1E91">
        <w:rPr>
          <w:rFonts w:ascii="American Typewriter" w:hAnsi="American Typewriter" w:cs="Big Caslon"/>
          <w:sz w:val="32"/>
          <w:szCs w:val="14"/>
        </w:rPr>
        <w:t>P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no,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N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ame,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Br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and,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M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rp, </w:t>
      </w:r>
      <w:r w:rsidR="009A459D" w:rsidRPr="005E1E91">
        <w:rPr>
          <w:rFonts w:ascii="American Typewriter" w:hAnsi="American Typewriter" w:cs="Big Caslon"/>
          <w:sz w:val="32"/>
          <w:szCs w:val="14"/>
        </w:rPr>
        <w:t>S</w:t>
      </w:r>
      <w:r w:rsidRPr="005E1E91">
        <w:rPr>
          <w:rFonts w:ascii="American Typewriter" w:hAnsi="American Typewriter" w:cs="Big Caslon"/>
          <w:sz w:val="32"/>
          <w:szCs w:val="14"/>
        </w:rPr>
        <w:t>ellingp,</w:t>
      </w:r>
      <w:r w:rsidR="009A459D" w:rsidRPr="005E1E91">
        <w:rPr>
          <w:rFonts w:ascii="American Typewriter" w:hAnsi="American Typewriter" w:cs="Big Caslon"/>
          <w:sz w:val="32"/>
          <w:szCs w:val="14"/>
        </w:rPr>
        <w:t xml:space="preserve"> and Qty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of the any record using the </w:t>
      </w:r>
      <w:r w:rsidRPr="005E1E91">
        <w:rPr>
          <w:rFonts w:ascii="American Typewriter" w:hAnsi="American Typewriter" w:cs="Big Caslon"/>
          <w:b/>
          <w:sz w:val="32"/>
          <w:szCs w:val="14"/>
        </w:rPr>
        <w:t>Update Products option</w:t>
      </w:r>
      <w:r w:rsidRPr="005E1E91">
        <w:rPr>
          <w:rFonts w:ascii="American Typewriter" w:hAnsi="American Typewriter" w:cs="Big Caslon"/>
          <w:sz w:val="32"/>
          <w:szCs w:val="14"/>
        </w:rPr>
        <w:t>(4).</w:t>
      </w:r>
    </w:p>
    <w:p w14:paraId="0F11C6BA" w14:textId="6E1A75FF" w:rsidR="00715EF2" w:rsidRPr="005E1E91" w:rsidRDefault="001B0240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</w:t>
      </w:r>
      <w:r w:rsidR="00715EF2" w:rsidRPr="005E1E91">
        <w:rPr>
          <w:rFonts w:ascii="American Typewriter" w:hAnsi="American Typewriter" w:cs="Big Caslon"/>
          <w:sz w:val="32"/>
          <w:szCs w:val="14"/>
        </w:rPr>
        <w:t>search records which are in the Database by Modes(Pno,PName,Brand</w:t>
      </w:r>
      <w:r w:rsidR="009A459D" w:rsidRPr="005E1E91">
        <w:rPr>
          <w:rFonts w:ascii="American Typewriter" w:hAnsi="American Typewriter" w:cs="Big Caslon"/>
          <w:sz w:val="32"/>
          <w:szCs w:val="14"/>
        </w:rPr>
        <w:t>,Qty</w:t>
      </w:r>
      <w:r w:rsidR="00715EF2" w:rsidRPr="005E1E91">
        <w:rPr>
          <w:rFonts w:ascii="American Typewriter" w:hAnsi="American Typewriter" w:cs="Big Caslon"/>
          <w:sz w:val="32"/>
          <w:szCs w:val="14"/>
        </w:rPr>
        <w:t xml:space="preserve">).If multiple records found it will show multiple using the </w:t>
      </w:r>
      <w:r w:rsidR="00715EF2" w:rsidRPr="005E1E91">
        <w:rPr>
          <w:rFonts w:ascii="American Typewriter" w:hAnsi="American Typewriter" w:cs="Big Caslon"/>
          <w:b/>
          <w:sz w:val="32"/>
          <w:szCs w:val="14"/>
        </w:rPr>
        <w:t>Search Record option</w:t>
      </w:r>
      <w:r w:rsidR="00715EF2" w:rsidRPr="005E1E91">
        <w:rPr>
          <w:rFonts w:ascii="American Typewriter" w:hAnsi="American Typewriter" w:cs="Big Caslon"/>
          <w:sz w:val="32"/>
          <w:szCs w:val="14"/>
        </w:rPr>
        <w:t>(5).</w:t>
      </w:r>
    </w:p>
    <w:p w14:paraId="082D9BF8" w14:textId="0A0913F9" w:rsidR="009A459D" w:rsidRPr="005E1E91" w:rsidRDefault="009A459D" w:rsidP="001B0240">
      <w:pPr>
        <w:pStyle w:val="ListParagraph"/>
        <w:numPr>
          <w:ilvl w:val="0"/>
          <w:numId w:val="2"/>
        </w:numPr>
        <w:rPr>
          <w:rFonts w:ascii="American Typewriter" w:hAnsi="American Typewriter" w:cs="Big Caslon"/>
          <w:sz w:val="32"/>
          <w:szCs w:val="14"/>
        </w:rPr>
      </w:pPr>
      <w:r w:rsidRPr="005E1E91">
        <w:rPr>
          <w:rFonts w:ascii="American Typewriter" w:hAnsi="American Typewriter" w:cs="Big Caslon"/>
          <w:sz w:val="32"/>
          <w:szCs w:val="14"/>
        </w:rPr>
        <w:t xml:space="preserve">The user can also create billing for the sale using </w:t>
      </w:r>
      <w:r w:rsidRPr="005E1E91">
        <w:rPr>
          <w:rFonts w:ascii="American Typewriter" w:hAnsi="American Typewriter" w:cs="Big Caslon"/>
          <w:b/>
          <w:sz w:val="32"/>
          <w:szCs w:val="14"/>
        </w:rPr>
        <w:t>Generate Billing option</w:t>
      </w:r>
      <w:r w:rsidRPr="005E1E91">
        <w:rPr>
          <w:rFonts w:ascii="American Typewriter" w:hAnsi="American Typewriter" w:cs="Big Caslon"/>
          <w:sz w:val="32"/>
          <w:szCs w:val="14"/>
        </w:rPr>
        <w:t>(6).In this</w:t>
      </w:r>
      <w:r w:rsidR="005E1E91" w:rsidRPr="005E1E91">
        <w:rPr>
          <w:rFonts w:ascii="American Typewriter" w:hAnsi="American Typewriter" w:cs="Big Caslon"/>
          <w:sz w:val="32"/>
          <w:szCs w:val="14"/>
        </w:rPr>
        <w:t>,</w:t>
      </w:r>
      <w:r w:rsidRPr="005E1E91">
        <w:rPr>
          <w:rFonts w:ascii="American Typewriter" w:hAnsi="American Typewriter" w:cs="Big Caslon"/>
          <w:sz w:val="32"/>
          <w:szCs w:val="14"/>
        </w:rPr>
        <w:t>first the user can see the stock</w:t>
      </w:r>
      <w:r w:rsidR="005E1E91" w:rsidRPr="005E1E91">
        <w:rPr>
          <w:rFonts w:ascii="American Typewriter" w:hAnsi="American Typewriter" w:cs="Big Caslon"/>
          <w:sz w:val="32"/>
          <w:szCs w:val="14"/>
        </w:rPr>
        <w:t>s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available and then later he needs to </w:t>
      </w:r>
      <w:r w:rsidR="005E1E91" w:rsidRPr="005E1E91">
        <w:rPr>
          <w:rFonts w:ascii="American Typewriter" w:hAnsi="American Typewriter" w:cs="Big Caslon"/>
          <w:sz w:val="32"/>
          <w:szCs w:val="14"/>
        </w:rPr>
        <w:t>give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the</w:t>
      </w:r>
      <w:r w:rsidR="005E1E91" w:rsidRPr="005E1E91">
        <w:rPr>
          <w:rFonts w:ascii="American Typewriter" w:hAnsi="American Typewriter" w:cs="Big Caslon"/>
          <w:sz w:val="32"/>
          <w:szCs w:val="14"/>
        </w:rPr>
        <w:t xml:space="preserve"> pno and</w:t>
      </w:r>
      <w:r w:rsidRPr="005E1E91">
        <w:rPr>
          <w:rFonts w:ascii="American Typewriter" w:hAnsi="American Typewriter" w:cs="Big Caslon"/>
          <w:sz w:val="32"/>
          <w:szCs w:val="14"/>
        </w:rPr>
        <w:t xml:space="preserve"> amount of the product </w:t>
      </w:r>
      <w:r w:rsidR="005E1E91" w:rsidRPr="005E1E91">
        <w:rPr>
          <w:rFonts w:ascii="American Typewriter" w:hAnsi="American Typewriter" w:cs="Big Caslon"/>
          <w:sz w:val="32"/>
          <w:szCs w:val="14"/>
        </w:rPr>
        <w:t>to be sold</w:t>
      </w:r>
      <w:r w:rsidRPr="005E1E91">
        <w:rPr>
          <w:rFonts w:ascii="American Typewriter" w:hAnsi="American Typewriter" w:cs="Big Caslon"/>
          <w:sz w:val="32"/>
          <w:szCs w:val="14"/>
        </w:rPr>
        <w:t>.(However the amount should be in the domain o</w:t>
      </w:r>
      <w:r w:rsidR="005E1E91" w:rsidRPr="005E1E91">
        <w:rPr>
          <w:rFonts w:ascii="American Typewriter" w:hAnsi="American Typewriter" w:cs="Big Caslon"/>
          <w:sz w:val="32"/>
          <w:szCs w:val="14"/>
        </w:rPr>
        <w:t>f the Qty of the stocks</w:t>
      </w:r>
      <w:r w:rsidRPr="005E1E91">
        <w:rPr>
          <w:rFonts w:ascii="American Typewriter" w:hAnsi="American Typewriter" w:cs="Big Caslon"/>
          <w:sz w:val="32"/>
          <w:szCs w:val="14"/>
        </w:rPr>
        <w:t>)</w:t>
      </w:r>
      <w:r w:rsidR="005E1E91" w:rsidRPr="005E1E91">
        <w:rPr>
          <w:rFonts w:ascii="American Typewriter" w:hAnsi="American Typewriter" w:cs="Big Caslon"/>
          <w:sz w:val="32"/>
          <w:szCs w:val="14"/>
        </w:rPr>
        <w:t xml:space="preserve"> and then a billing is generated and then user is asked whether he wants to update the Qty according the sold amount.</w:t>
      </w:r>
    </w:p>
    <w:p w14:paraId="380187CA" w14:textId="77777777" w:rsidR="001B0240" w:rsidRDefault="00715EF2" w:rsidP="00715EF2">
      <w:pPr>
        <w:rPr>
          <w:b/>
          <w:sz w:val="80"/>
          <w:szCs w:val="80"/>
          <w:u w:val="double"/>
        </w:rPr>
      </w:pPr>
      <w:r>
        <w:rPr>
          <w:rFonts w:ascii="American Typewriter" w:hAnsi="American Typewriter" w:cs="Big Caslon"/>
          <w:sz w:val="40"/>
        </w:rPr>
        <w:br w:type="page"/>
      </w:r>
      <w:r w:rsidR="001B0240" w:rsidRPr="00FC50DA">
        <w:rPr>
          <w:b/>
          <w:sz w:val="80"/>
          <w:szCs w:val="80"/>
          <w:u w:val="double"/>
        </w:rPr>
        <w:lastRenderedPageBreak/>
        <w:t>Module Imported</w:t>
      </w:r>
    </w:p>
    <w:p w14:paraId="2DC32F65" w14:textId="77777777" w:rsidR="001B0240" w:rsidRDefault="001B0240" w:rsidP="001B0240">
      <w:pPr>
        <w:pStyle w:val="ListParagraph"/>
        <w:jc w:val="center"/>
        <w:rPr>
          <w:b/>
          <w:sz w:val="80"/>
          <w:szCs w:val="80"/>
          <w:u w:val="double"/>
        </w:rPr>
      </w:pPr>
    </w:p>
    <w:p w14:paraId="33FDF575" w14:textId="77777777"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r w:rsidRPr="00565848">
        <w:rPr>
          <w:b/>
          <w:sz w:val="60"/>
          <w:szCs w:val="60"/>
        </w:rPr>
        <w:t>mysql.connector</w:t>
      </w:r>
    </w:p>
    <w:p w14:paraId="30BE5316" w14:textId="77777777" w:rsidR="005158FF" w:rsidRPr="005158FF" w:rsidRDefault="001B0240" w:rsidP="005158FF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 w:rsidRPr="00565848">
        <w:rPr>
          <w:rFonts w:ascii="American Typewriter" w:hAnsi="American Typewriter" w:cs="Big Caslon"/>
          <w:sz w:val="40"/>
        </w:rPr>
        <w:t>T</w:t>
      </w:r>
      <w:r w:rsidRPr="00C72554">
        <w:rPr>
          <w:rFonts w:ascii="American Typewriter" w:hAnsi="American Typewriter" w:cs="Big Caslon"/>
          <w:sz w:val="40"/>
        </w:rPr>
        <w:t>o</w:t>
      </w:r>
      <w:r>
        <w:rPr>
          <w:rFonts w:ascii="American Typewriter" w:hAnsi="American Typewriter" w:cs="Big Caslon"/>
          <w:sz w:val="40"/>
        </w:rPr>
        <w:t xml:space="preserve"> establish a connection between python(front end) and mysql(back end) and carry out the queries needed as per the program.</w:t>
      </w:r>
    </w:p>
    <w:p w14:paraId="108634B5" w14:textId="77777777" w:rsidR="001B0240" w:rsidRDefault="001B0240" w:rsidP="001B0240">
      <w:pPr>
        <w:pStyle w:val="ListParagraph"/>
        <w:numPr>
          <w:ilvl w:val="0"/>
          <w:numId w:val="4"/>
        </w:numPr>
        <w:ind w:left="851" w:hanging="567"/>
        <w:rPr>
          <w:b/>
          <w:sz w:val="60"/>
          <w:szCs w:val="60"/>
        </w:rPr>
      </w:pPr>
      <w:r>
        <w:rPr>
          <w:b/>
          <w:sz w:val="60"/>
          <w:szCs w:val="60"/>
        </w:rPr>
        <w:t>d</w:t>
      </w:r>
      <w:r w:rsidRPr="00565848">
        <w:rPr>
          <w:b/>
          <w:sz w:val="60"/>
          <w:szCs w:val="60"/>
        </w:rPr>
        <w:t>atetime</w:t>
      </w:r>
      <w:r w:rsidRPr="00C72554">
        <w:rPr>
          <w:b/>
          <w:sz w:val="60"/>
          <w:szCs w:val="60"/>
        </w:rPr>
        <w:t xml:space="preserve"> </w:t>
      </w:r>
    </w:p>
    <w:p w14:paraId="07A0C2B3" w14:textId="77777777" w:rsidR="001B0240" w:rsidRPr="005158FF" w:rsidRDefault="001B0240" w:rsidP="001B0240">
      <w:pPr>
        <w:pStyle w:val="ListParagraph"/>
        <w:numPr>
          <w:ilvl w:val="0"/>
          <w:numId w:val="5"/>
        </w:numPr>
        <w:rPr>
          <w:b/>
          <w:sz w:val="60"/>
          <w:szCs w:val="60"/>
        </w:rPr>
      </w:pPr>
      <w:r>
        <w:rPr>
          <w:rFonts w:ascii="American Typewriter" w:hAnsi="American Typewriter" w:cs="Big Caslon"/>
          <w:sz w:val="40"/>
        </w:rPr>
        <w:t>To capture system date and time and use it to display current date and time in the program.</w:t>
      </w:r>
    </w:p>
    <w:p w14:paraId="3D59F052" w14:textId="77777777" w:rsidR="005158FF" w:rsidRDefault="005158FF" w:rsidP="005158FF">
      <w:pPr>
        <w:pStyle w:val="ListParagraph"/>
        <w:numPr>
          <w:ilvl w:val="0"/>
          <w:numId w:val="8"/>
        </w:numPr>
        <w:rPr>
          <w:b/>
          <w:sz w:val="60"/>
          <w:szCs w:val="60"/>
        </w:rPr>
      </w:pPr>
      <w:r>
        <w:rPr>
          <w:b/>
          <w:sz w:val="60"/>
          <w:szCs w:val="60"/>
        </w:rPr>
        <w:t>t</w:t>
      </w:r>
      <w:r w:rsidRPr="005158FF">
        <w:rPr>
          <w:b/>
          <w:sz w:val="60"/>
          <w:szCs w:val="60"/>
        </w:rPr>
        <w:t>ime</w:t>
      </w:r>
    </w:p>
    <w:p w14:paraId="3E654278" w14:textId="77777777" w:rsidR="005158FF" w:rsidRPr="005158FF" w:rsidRDefault="005158FF" w:rsidP="005158FF">
      <w:pPr>
        <w:pStyle w:val="ListParagraph"/>
        <w:numPr>
          <w:ilvl w:val="0"/>
          <w:numId w:val="5"/>
        </w:numPr>
        <w:rPr>
          <w:rFonts w:ascii="American Typewriter" w:hAnsi="American Typewriter" w:cs="Big Caslon"/>
          <w:sz w:val="40"/>
        </w:rPr>
      </w:pPr>
      <w:r w:rsidRPr="005158FF">
        <w:rPr>
          <w:rFonts w:ascii="American Typewriter" w:hAnsi="American Typewriter" w:cs="Big Caslon"/>
          <w:sz w:val="40"/>
        </w:rPr>
        <w:t>To add some delay between parts of program</w:t>
      </w:r>
    </w:p>
    <w:p w14:paraId="4DB3D6C6" w14:textId="77777777" w:rsidR="005158FF" w:rsidRPr="005158FF" w:rsidRDefault="005158FF" w:rsidP="005158FF">
      <w:pPr>
        <w:pStyle w:val="ListParagraph"/>
        <w:rPr>
          <w:b/>
          <w:sz w:val="60"/>
          <w:szCs w:val="60"/>
        </w:rPr>
      </w:pPr>
    </w:p>
    <w:p w14:paraId="07435A53" w14:textId="77777777" w:rsidR="005158FF" w:rsidRPr="005158FF" w:rsidRDefault="005158FF" w:rsidP="005158FF">
      <w:pPr>
        <w:rPr>
          <w:b/>
          <w:sz w:val="60"/>
          <w:szCs w:val="60"/>
        </w:rPr>
      </w:pPr>
    </w:p>
    <w:p w14:paraId="3DECE750" w14:textId="77777777" w:rsidR="00F73C63" w:rsidRDefault="00F73C63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14:paraId="4472B4A4" w14:textId="77777777" w:rsidR="005158FF" w:rsidRDefault="001B0240" w:rsidP="00F73C63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lastRenderedPageBreak/>
        <w:t>Coding</w:t>
      </w:r>
    </w:p>
    <w:p w14:paraId="43E6A4A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import mysql.connector as con</w:t>
      </w:r>
    </w:p>
    <w:p w14:paraId="0247A3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import datetime</w:t>
      </w:r>
    </w:p>
    <w:p w14:paraId="11520013" w14:textId="7BA4FF88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import time</w:t>
      </w:r>
    </w:p>
    <w:p w14:paraId="03EBFF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1D986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while True:</w:t>
      </w:r>
    </w:p>
    <w:p w14:paraId="610DF7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6FEB00B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pswd=input("Enter SQL Password:")</w:t>
      </w:r>
    </w:p>
    <w:p w14:paraId="25889E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dbobj=con.connect(host="localhost",user="root",password=pswd,charset='utf8')</w:t>
      </w:r>
    </w:p>
    <w:p w14:paraId="052E57E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print("Connecting....")</w:t>
      </w:r>
    </w:p>
    <w:p w14:paraId="5DEE0D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time.sleep(2)</w:t>
      </w:r>
    </w:p>
    <w:p w14:paraId="1076D1E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break</w:t>
      </w:r>
    </w:p>
    <w:p w14:paraId="395EAD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 :</w:t>
      </w:r>
    </w:p>
    <w:p w14:paraId="0C03E26A" w14:textId="202662B2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print("***WRONG PASSWORD***")</w:t>
      </w:r>
    </w:p>
    <w:p w14:paraId="0C11B0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crsr=dbobj.cursor()</w:t>
      </w:r>
    </w:p>
    <w:p w14:paraId="1D9EE7F6" w14:textId="0FB34F6C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CFA8C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43599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dbtable():</w:t>
      </w:r>
    </w:p>
    <w:p w14:paraId="474F2BE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crsr.execute("create database if not exists supermarket")</w:t>
      </w:r>
    </w:p>
    <w:p w14:paraId="43550E5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crsr.execute("use supermarket")</w:t>
      </w:r>
    </w:p>
    <w:p w14:paraId="311336D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crsr.execute("create table if not exists product(PNO int,PNAME char(20),BRAND char(20),MRP int,SELLINGP int,QTY int,primary key(PNO))")</w:t>
      </w:r>
    </w:p>
    <w:p w14:paraId="149701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intro():</w:t>
      </w:r>
    </w:p>
    <w:p w14:paraId="0020DF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now = datetime.datetime.now()</w:t>
      </w:r>
    </w:p>
    <w:p w14:paraId="082BB3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print()</w:t>
      </w:r>
    </w:p>
    <w:p w14:paraId="0F88987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print("_"*85)</w:t>
      </w:r>
    </w:p>
    <w:p w14:paraId="064DB28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print("""</w:t>
      </w:r>
    </w:p>
    <w:p w14:paraId="6DC70DE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   STOCK MANAGEMENT                   {}</w:t>
      </w:r>
    </w:p>
    <w:p w14:paraId="086CDD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</w:t>
      </w:r>
    </w:p>
    <w:p w14:paraId="537674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025233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1)VIEW STOCKS</w:t>
      </w:r>
    </w:p>
    <w:p w14:paraId="2693D4A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2)ADD PRODUCT</w:t>
      </w:r>
    </w:p>
    <w:p w14:paraId="1051B5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3)REMOVE PRODUCT</w:t>
      </w:r>
    </w:p>
    <w:p w14:paraId="29A829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4)UPDATE PRODUCTS</w:t>
      </w:r>
    </w:p>
    <w:p w14:paraId="33433C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5)SEARCH RECORD</w:t>
      </w:r>
    </w:p>
    <w:p w14:paraId="35622F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6)GENERATE BILLING</w:t>
      </w:r>
    </w:p>
    <w:p w14:paraId="12B32DF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""".format(now.strftime('%d-%m-%Y %H:%M')))</w:t>
      </w:r>
    </w:p>
    <w:p w14:paraId="7EF7DB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58A98E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2119CA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intinp(stmnt):</w:t>
      </w:r>
    </w:p>
    <w:p w14:paraId="757EAEF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180A3F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5C30E7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B3AB4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x=input(stmnt)</w:t>
      </w:r>
    </w:p>
    <w:p w14:paraId="7619BF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bool(int(x))==True:</w:t>
      </w:r>
    </w:p>
    <w:p w14:paraId="54D159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E5A67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int(x)</w:t>
      </w:r>
    </w:p>
    <w:p w14:paraId="6D2F9C3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if x=="0":</w:t>
      </w:r>
    </w:p>
    <w:p w14:paraId="56898D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5FBC5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int(x)</w:t>
      </w:r>
    </w:p>
    <w:p w14:paraId="56D110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except:</w:t>
      </w:r>
    </w:p>
    <w:p w14:paraId="2D7BA9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print("****Integer Value Required****")</w:t>
      </w:r>
    </w:p>
    <w:p w14:paraId="7C2D1A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96FA6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B434A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viewproduct():</w:t>
      </w:r>
    </w:p>
    <w:p w14:paraId="5F870BB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print()</w:t>
      </w:r>
    </w:p>
    <w:p w14:paraId="5AD898A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print("-"*105)</w:t>
      </w:r>
    </w:p>
    <w:p w14:paraId="4266566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crsr.execute("desc product;")</w:t>
      </w:r>
    </w:p>
    <w:p w14:paraId="6B0E802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recs=crsr.fetchall()</w:t>
      </w:r>
    </w:p>
    <w:p w14:paraId="2657D3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print(recs[0][0].ljust(7),recs[1][0].ljust(25),recs[2][0].ljust(25),recs[3][0].ljust(10),recs[4][0].ljust(10),recs[5][0].ljust(15),sep="")</w:t>
      </w:r>
    </w:p>
    <w:p w14:paraId="124792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crsr.execute("select * from product;")</w:t>
      </w:r>
    </w:p>
    <w:p w14:paraId="5ECB317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recs=crsr.fetchall()</w:t>
      </w:r>
    </w:p>
    <w:p w14:paraId="3436096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for rec in recs:</w:t>
      </w:r>
    </w:p>
    <w:p w14:paraId="1812DC4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print(str(rec[0]).ljust(7),rec[1].ljust(25),rec[2].ljust(25),str(rec[3]).ljust(10),str(rec[4]).ljust(10),str(rec[5]).ljust(15),sep="")</w:t>
      </w:r>
    </w:p>
    <w:p w14:paraId="269A5E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</w:p>
    <w:p w14:paraId="0B3396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551C8151" w14:textId="62F26870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89D6A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199F3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A1469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addproduct():</w:t>
      </w:r>
    </w:p>
    <w:p w14:paraId="0C18DD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print("ADD PRODUCT".center(85,'='))</w:t>
      </w:r>
    </w:p>
    <w:p w14:paraId="3103F2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7F7902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n=intinp("Enter no. of records to be added:")</w:t>
      </w:r>
    </w:p>
    <w:p w14:paraId="6051FD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for w in range (n):</w:t>
      </w:r>
    </w:p>
    <w:p w14:paraId="44828C6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try:</w:t>
      </w:r>
    </w:p>
    <w:p w14:paraId="5F50E0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pno=intinp("Enter PNO:")</w:t>
      </w:r>
    </w:p>
    <w:p w14:paraId="3CB7BD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pname=input("Enter PNAME:")</w:t>
      </w:r>
    </w:p>
    <w:p w14:paraId="6FF792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brand=input("Enter BRAND:")</w:t>
      </w:r>
    </w:p>
    <w:p w14:paraId="07B7FB2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mrp=intinp("Enter MRP:")</w:t>
      </w:r>
    </w:p>
    <w:p w14:paraId="382A74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sellingp=intinp("Enter SELLINGP:")</w:t>
      </w:r>
    </w:p>
    <w:p w14:paraId="4FD0162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stock=intinp("Enter STOCK:")</w:t>
      </w:r>
    </w:p>
    <w:p w14:paraId="7CEE67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record=(str(pno),pname,brand,str(mrp),str(sellingp),str(stock))</w:t>
      </w:r>
    </w:p>
    <w:p w14:paraId="60FECB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print(record)</w:t>
      </w:r>
    </w:p>
    <w:p w14:paraId="29DEFE8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print()</w:t>
      </w:r>
    </w:p>
    <w:p w14:paraId="6AD656F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confirm=input("Confirm(y/n):")</w:t>
      </w:r>
    </w:p>
    <w:p w14:paraId="3BD2C2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print()</w:t>
      </w:r>
    </w:p>
    <w:p w14:paraId="1F78DB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try:</w:t>
      </w:r>
    </w:p>
    <w:p w14:paraId="7A90A2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if confirm=="y" or confirm=="Y":</w:t>
      </w:r>
    </w:p>
    <w:p w14:paraId="19B66E0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crsr.execute("insert into product values {}".format(record))</w:t>
      </w:r>
    </w:p>
    <w:p w14:paraId="06A8BE1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crsr.execute("commit")</w:t>
      </w:r>
    </w:p>
    <w:p w14:paraId="129067B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print()</w:t>
      </w:r>
    </w:p>
    <w:p w14:paraId="48E8CE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except con.errors.IntegrityError:</w:t>
      </w:r>
    </w:p>
    <w:p w14:paraId="2646BC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print("****DUPLICATE KEY NOT ALLOWED****")</w:t>
      </w:r>
    </w:p>
    <w:p w14:paraId="02B09C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except con.errors.DataError:</w:t>
      </w:r>
    </w:p>
    <w:p w14:paraId="4C6225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print("DATA TOO LONG")</w:t>
      </w:r>
    </w:p>
    <w:p w14:paraId="6C55FF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except ValueError:</w:t>
      </w:r>
    </w:p>
    <w:p w14:paraId="3A2622D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print("_____Wrong values_____")     </w:t>
      </w:r>
    </w:p>
    <w:p w14:paraId="64133D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 ValueError:</w:t>
      </w:r>
    </w:p>
    <w:p w14:paraId="512AC4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print("_____Wrong values_____")</w:t>
      </w:r>
    </w:p>
    <w:p w14:paraId="70CB8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4A87299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E5434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remove(by,val):</w:t>
      </w:r>
    </w:p>
    <w:p w14:paraId="3F6E920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0FE5D31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crsr.execute("select * from product where {}='{}'".format(by,val))</w:t>
      </w:r>
    </w:p>
    <w:p w14:paraId="7EE0E9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rec=crsr.fetchone()</w:t>
      </w:r>
    </w:p>
    <w:p w14:paraId="157B4C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rec==None:</w:t>
      </w:r>
    </w:p>
    <w:p w14:paraId="364483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print("EMPTY RECORD")</w:t>
      </w:r>
    </w:p>
    <w:p w14:paraId="7D6897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307BBC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crsr.execute("desc product;")</w:t>
      </w:r>
    </w:p>
    <w:p w14:paraId="15FBC5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recs=crsr.fetchall()</w:t>
      </w:r>
    </w:p>
    <w:p w14:paraId="76D3DB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print(recs[0][0].ljust(7),recs[1][0].ljust(25),recs[2][0].ljust(25),recs[3][0].ljust(10),recs[4][0].ljust(10),recs[5][0].ljust(15),sep="")</w:t>
      </w:r>
    </w:p>
    <w:p w14:paraId="38AB97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print(str(rec[0]).ljust(7),rec[1].ljust(25),rec[2].ljust(25),str(rec[3]).ljust(10),str(rec[4]).ljust(10),str(rec[5]).ljust(15),sep="")</w:t>
      </w:r>
    </w:p>
    <w:p w14:paraId="29CFEB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confirm=input("Confirm(y/n):")</w:t>
      </w:r>
    </w:p>
    <w:p w14:paraId="288C61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if confirm=="y" or confirm=="Y":</w:t>
      </w:r>
    </w:p>
    <w:p w14:paraId="2C8FFC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by=="pno":                    </w:t>
      </w:r>
    </w:p>
    <w:p w14:paraId="2AC9AE2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crsr.execute("delete from product where pno ={}".format(val))</w:t>
      </w:r>
    </w:p>
    <w:p w14:paraId="162BC2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by=="pname":</w:t>
      </w:r>
    </w:p>
    <w:p w14:paraId="27DCEC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crsr.execute("delete from product where pname = '{}'".format(val))</w:t>
      </w:r>
    </w:p>
    <w:p w14:paraId="6174012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by=="brand":</w:t>
      </w:r>
    </w:p>
    <w:p w14:paraId="3A5E23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crsr.execute("delete from product where brand ='{}'".format(val))</w:t>
      </w:r>
    </w:p>
    <w:p w14:paraId="488D13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crsr.execute("commit")</w:t>
      </w:r>
    </w:p>
    <w:p w14:paraId="673D5D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print("RECORD DELETED")</w:t>
      </w:r>
    </w:p>
    <w:p w14:paraId="383F137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</w:t>
      </w:r>
    </w:p>
    <w:p w14:paraId="66DA3B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5D177F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pass</w:t>
      </w:r>
    </w:p>
    <w:p w14:paraId="697D19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7F5593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print("_____Wrong values_____")</w:t>
      </w:r>
    </w:p>
    <w:p w14:paraId="110BE81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0D290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8F854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9C855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removeproduct():</w:t>
      </w:r>
    </w:p>
    <w:p w14:paraId="457DB17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print("REMOVE PRODUCT".center(85,'='))</w:t>
      </w:r>
    </w:p>
    <w:p w14:paraId="020DB5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print("""</w:t>
      </w:r>
    </w:p>
    <w:p w14:paraId="6300E9A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MODES:</w:t>
      </w:r>
    </w:p>
    <w:p w14:paraId="351059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F4D20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5CE6D83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1F011CF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3)BRAND""")</w:t>
      </w:r>
    </w:p>
    <w:p w14:paraId="08C0A3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print("_"*85)</w:t>
      </w:r>
    </w:p>
    <w:p w14:paraId="614268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4BAAD3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738E867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3DC9AA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7CAC07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print()</w:t>
      </w:r>
    </w:p>
    <w:p w14:paraId="6E9724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mod=input("Enter Mode:")</w:t>
      </w:r>
    </w:p>
    <w:p w14:paraId="375BB9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54E119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5AA356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47458C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mod=="1" or mod=="pno" or mod=="PNO":</w:t>
      </w:r>
    </w:p>
    <w:p w14:paraId="521D94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53D3C32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7DF3B4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965FE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val=intinp("Enter PNO")</w:t>
      </w:r>
    </w:p>
    <w:p w14:paraId="28D6BA4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val==0:</w:t>
      </w:r>
    </w:p>
    <w:p w14:paraId="50B533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5280ADD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D99BAE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remove("pno",val)</w:t>
      </w:r>
    </w:p>
    <w:p w14:paraId="7DA48A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C618A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51D105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370938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mod=="2" or mod=="PNAME" or mod=="pname":</w:t>
      </w:r>
    </w:p>
    <w:p w14:paraId="77D2A8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78476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while z==1:</w:t>
      </w:r>
    </w:p>
    <w:p w14:paraId="5FD1258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759A523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data=input("Enter PNAME:")</w:t>
      </w:r>
    </w:p>
    <w:p w14:paraId="3C50C0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00E6813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25F8A1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4E6523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909F0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remove("pname",data)</w:t>
      </w:r>
    </w:p>
    <w:p w14:paraId="2D67B4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7E71416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  </w:t>
      </w:r>
    </w:p>
    <w:p w14:paraId="59E82C9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mod=="3" or mod=="BRAND" or mod=="brand":</w:t>
      </w:r>
    </w:p>
    <w:p w14:paraId="3B02B0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713D32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3BE81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E8345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data=input("Enter BRAND:")</w:t>
      </w:r>
    </w:p>
    <w:p w14:paraId="1CFC58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17D2F50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130FF7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6694B6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72317B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remove("brand",data)</w:t>
      </w:r>
    </w:p>
    <w:p w14:paraId="6F67E0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7F26589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 </w:t>
      </w:r>
    </w:p>
    <w:p w14:paraId="7D21FBF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BCBFB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print("WRONG MODE SELECTED...")</w:t>
      </w:r>
    </w:p>
    <w:p w14:paraId="7B7BAC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ValueError:</w:t>
      </w:r>
    </w:p>
    <w:p w14:paraId="528CC64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print("_____Wrong values_____")</w:t>
      </w:r>
    </w:p>
    <w:p w14:paraId="7DA086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24B8FB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7D4E4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D5A625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update(mod,pn):</w:t>
      </w:r>
    </w:p>
    <w:p w14:paraId="4F7B83B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5079C5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crsr.execute("select * from product where pno={}".format(pn))</w:t>
      </w:r>
    </w:p>
    <w:p w14:paraId="6A8FF43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rec=crsr.fetchone()</w:t>
      </w:r>
    </w:p>
    <w:p w14:paraId="2F980FD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rec==None:</w:t>
      </w:r>
    </w:p>
    <w:p w14:paraId="77A541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print("EMPTY RECORD")</w:t>
      </w:r>
    </w:p>
    <w:p w14:paraId="19D8C3B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2BD7F58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crsr.execute("desc product;")</w:t>
      </w:r>
    </w:p>
    <w:p w14:paraId="16F223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recs=crsr.fetchall()</w:t>
      </w:r>
    </w:p>
    <w:p w14:paraId="623713E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print(recs[0][0].ljust(7),recs[1][0].ljust(25),recs[2][0].ljust(25),recs[3][0].ljust(10),recs[4][0].ljust(10),recs[5][0].ljust(15),sep="")</w:t>
      </w:r>
    </w:p>
    <w:p w14:paraId="7603FD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print(str(rec[0]).ljust(7),rec[1].ljust(25),rec[2].ljust(25),str(rec[3]).ljust(10),str(rec[4]).ljust(10),str(rec[5]).ljust(15),sep="")</w:t>
      </w:r>
    </w:p>
    <w:p w14:paraId="1227D7D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confirm=input("Confirm(y/n):")</w:t>
      </w:r>
    </w:p>
    <w:p w14:paraId="1D907F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confirm=="y" or confirm=="Y":</w:t>
      </w:r>
    </w:p>
    <w:p w14:paraId="4B73035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mod=="pno":</w:t>
      </w:r>
    </w:p>
    <w:p w14:paraId="1653809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newrec=intinp("Enter NEW PNO:")</w:t>
      </w:r>
    </w:p>
    <w:p w14:paraId="1C79CB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pno={} where pno={}".format(newrec,pn))</w:t>
      </w:r>
    </w:p>
    <w:p w14:paraId="077BC82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mod=="pname":</w:t>
      </w:r>
    </w:p>
    <w:p w14:paraId="32BAC62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newrec=input("Enter NEW PNAME:")</w:t>
      </w:r>
    </w:p>
    <w:p w14:paraId="424FB5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pname='{}' where pno={}".format(newrec,pn))</w:t>
      </w:r>
    </w:p>
    <w:p w14:paraId="06FD92A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mod=="brand":</w:t>
      </w:r>
    </w:p>
    <w:p w14:paraId="48F0A23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newrec=input("Enter NEW BRAND:")</w:t>
      </w:r>
    </w:p>
    <w:p w14:paraId="528C91C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brand='{}' where pno={}".format(newrec,pn))</w:t>
      </w:r>
    </w:p>
    <w:p w14:paraId="75C1E2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mod=="mrp":</w:t>
      </w:r>
    </w:p>
    <w:p w14:paraId="2A2891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newrec=intinp("Enter NEW MRP:")</w:t>
      </w:r>
    </w:p>
    <w:p w14:paraId="715BE59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mrp={} where pno={}".format(newrec,pn))</w:t>
      </w:r>
    </w:p>
    <w:p w14:paraId="6D845D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mod=="sellingp":</w:t>
      </w:r>
    </w:p>
    <w:p w14:paraId="0A1509D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newrec=intinp("Enter NEW SELLINGP:")</w:t>
      </w:r>
    </w:p>
    <w:p w14:paraId="64268F5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sellingp={} where pno={}".format(newrec,pn))</w:t>
      </w:r>
    </w:p>
    <w:p w14:paraId="3655AC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elif mod=="qty":</w:t>
      </w:r>
    </w:p>
    <w:p w14:paraId="0FB88E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newrec=intinp("Enter NEW QTY:")</w:t>
      </w:r>
    </w:p>
    <w:p w14:paraId="3632622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crsr.execute("update product set qty={} where pno={}".format(newrec,pn))</w:t>
      </w:r>
    </w:p>
    <w:p w14:paraId="45EC794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crsr.execute("commit")</w:t>
      </w:r>
    </w:p>
    <w:p w14:paraId="1BF4EC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print("RECORD UPDATED")</w:t>
      </w:r>
    </w:p>
    <w:p w14:paraId="1E198A6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</w:t>
      </w:r>
    </w:p>
    <w:p w14:paraId="54DF82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D8F4D3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pass</w:t>
      </w:r>
    </w:p>
    <w:p w14:paraId="1D91A6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77A771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print("_____Wrong values_____")</w:t>
      </w:r>
    </w:p>
    <w:p w14:paraId="6DC305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DA86F9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1CD10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updateproduct():</w:t>
      </w:r>
    </w:p>
    <w:p w14:paraId="630D3D4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print("UPDATE PRODUCT".center(85,'='))</w:t>
      </w:r>
    </w:p>
    <w:p w14:paraId="0DF5FB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print("""</w:t>
      </w:r>
    </w:p>
    <w:p w14:paraId="30AF1AD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8A68B3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3838A62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704A5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3)BRAND</w:t>
      </w:r>
    </w:p>
    <w:p w14:paraId="6E78C7D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4)MRP</w:t>
      </w:r>
    </w:p>
    <w:p w14:paraId="2A97AC1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5)SELLINGP</w:t>
      </w:r>
    </w:p>
    <w:p w14:paraId="17B0F91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6)QTY</w:t>
      </w:r>
    </w:p>
    <w:p w14:paraId="7B50DD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""")</w:t>
      </w:r>
    </w:p>
    <w:p w14:paraId="68465C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6E51443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3EB26D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5E1F0B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6813DA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print()</w:t>
      </w:r>
    </w:p>
    <w:p w14:paraId="5CAED7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mod=input("Enter Mode:")</w:t>
      </w:r>
    </w:p>
    <w:p w14:paraId="3A8B059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0261D3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DF08D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1069457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mod=="1" or mod=="pno" or mod=="PNO":</w:t>
      </w:r>
    </w:p>
    <w:p w14:paraId="319A17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7F7267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630B7B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A9442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34CB4A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7601CAA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    z=0</w:t>
      </w:r>
    </w:p>
    <w:p w14:paraId="3DC75DC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46471E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update("pno",no)</w:t>
      </w:r>
    </w:p>
    <w:p w14:paraId="3C71AA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FA670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5F4517B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78AAC4B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mod=="2" or mod=="PNAME" or mod=="pname":</w:t>
      </w:r>
    </w:p>
    <w:p w14:paraId="4A4A153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71C02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2890DD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587B16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050BB9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2DE251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E549F5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6F713C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62AABF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update("pname",no)</w:t>
      </w:r>
    </w:p>
    <w:p w14:paraId="0E1384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1DE18D1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  </w:t>
      </w:r>
    </w:p>
    <w:p w14:paraId="70EF7C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mod=="3" or mod=="BRAND" or mod=="brand":</w:t>
      </w:r>
    </w:p>
    <w:p w14:paraId="2E7536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1C58EF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730AE1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3795B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61CAE22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3F5406C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    z=1</w:t>
      </w:r>
    </w:p>
    <w:p w14:paraId="1594FB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0F71E3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F22EB7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update("brand",no)</w:t>
      </w:r>
    </w:p>
    <w:p w14:paraId="19AFE7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0C503CD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7D39DD5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mod=="4" or mod=="MRP" or mod=="mrp":</w:t>
      </w:r>
    </w:p>
    <w:p w14:paraId="2FEC398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467C6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6C347A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454E2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377C53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37A63B1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7F3637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5DF9286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3A903FD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update("mrp",no)</w:t>
      </w:r>
    </w:p>
    <w:p w14:paraId="4AEE63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6761A5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6BDC4D2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mod=="5" or mod=="SELLINGP" or mod=="sellingp":</w:t>
      </w:r>
    </w:p>
    <w:p w14:paraId="7D8970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1CA2E91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30D4DB9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70FA02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422EB69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1520C7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2588EC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10D71D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78559D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update("sellingp",no)</w:t>
      </w:r>
    </w:p>
    <w:p w14:paraId="41D4B20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17BE62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7DC281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mod=="6" or mod=="qty" or mod=="QTY":</w:t>
      </w:r>
    </w:p>
    <w:p w14:paraId="29E839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4CF2B0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155C9B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1CB4A46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no=intinp("Enter CURRENT PNO: ")</w:t>
      </w:r>
    </w:p>
    <w:p w14:paraId="5914C29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no==0:</w:t>
      </w:r>
    </w:p>
    <w:p w14:paraId="0C7AD2C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EF523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7D4D1A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1200AC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update("qty",no)</w:t>
      </w:r>
    </w:p>
    <w:p w14:paraId="3ED643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3CF0DC7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7F4757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6EF24E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print("WRONG MODE SELECTED...")</w:t>
      </w:r>
    </w:p>
    <w:p w14:paraId="60AA79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ValueError:</w:t>
      </w:r>
    </w:p>
    <w:p w14:paraId="06F5F0C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print("_____Wrong values_____")</w:t>
      </w:r>
    </w:p>
    <w:p w14:paraId="242303EC" w14:textId="19FB4F7E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59256086" w14:textId="09F4E706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34F8BB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E5A31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1524218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262673E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searchby():</w:t>
      </w:r>
    </w:p>
    <w:p w14:paraId="2C3A6D6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print("SEARCH PRODUCT".center(85,'='))</w:t>
      </w:r>
    </w:p>
    <w:p w14:paraId="58837FC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print("""</w:t>
      </w:r>
    </w:p>
    <w:p w14:paraId="47CAB9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MODES:</w:t>
      </w:r>
    </w:p>
    <w:p w14:paraId="473E685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0)EXIT</w:t>
      </w:r>
    </w:p>
    <w:p w14:paraId="40368C7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1)PNO</w:t>
      </w:r>
    </w:p>
    <w:p w14:paraId="07B721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2)PNAME</w:t>
      </w:r>
    </w:p>
    <w:p w14:paraId="1795790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3)BRAND</w:t>
      </w:r>
    </w:p>
    <w:p w14:paraId="5C5175B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4)QTY""")</w:t>
      </w:r>
    </w:p>
    <w:p w14:paraId="3C1E85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print("_"*85)</w:t>
      </w:r>
    </w:p>
    <w:p w14:paraId="7A023D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4301763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data=""</w:t>
      </w:r>
    </w:p>
    <w:p w14:paraId="2A20E3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4AD16A0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EDC52F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print()</w:t>
      </w:r>
    </w:p>
    <w:p w14:paraId="4568E8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mod=input("Enter Mode:")</w:t>
      </w:r>
    </w:p>
    <w:p w14:paraId="649A94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mod=="0":</w:t>
      </w:r>
    </w:p>
    <w:p w14:paraId="194306E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3B6B84A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26CE081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mod=="1" or mod=="pno" or mod=="PNO":</w:t>
      </w:r>
    </w:p>
    <w:p w14:paraId="49191E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3A15A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400B02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016B949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val=intinp("Enter PNO:")</w:t>
      </w:r>
    </w:p>
    <w:p w14:paraId="172F04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val==0:</w:t>
      </w:r>
    </w:p>
    <w:p w14:paraId="01C4A2F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6FAD9EE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72B62E6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searchrecord("pno",val,"int")</w:t>
      </w:r>
    </w:p>
    <w:p w14:paraId="521FA9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3A4F3A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 Exception as e:</w:t>
      </w:r>
    </w:p>
    <w:p w14:paraId="0A24DDD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values____",e)</w:t>
      </w:r>
    </w:p>
    <w:p w14:paraId="435E1D4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mod=="2" or mod=="PNAME" or mod=="pname":</w:t>
      </w:r>
    </w:p>
    <w:p w14:paraId="0C94EBE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482BCE7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39CB69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E15DFB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data=input("Enter PNAME:")</w:t>
      </w:r>
    </w:p>
    <w:p w14:paraId="6834BBB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4A12FAF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553347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2B431FD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928CD1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searchrecord("pname",data,"chr")</w:t>
      </w:r>
    </w:p>
    <w:p w14:paraId="3D51240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6CE0FD1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  </w:t>
      </w:r>
    </w:p>
    <w:p w14:paraId="0E5AF4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mod=="3" or mod=="BRAND" or mod=="brand":</w:t>
      </w:r>
    </w:p>
    <w:p w14:paraId="526AC6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65485B8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23EC85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43D37DE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data=input("Enter BRAND:")</w:t>
      </w:r>
    </w:p>
    <w:p w14:paraId="2390C88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data=="0":</w:t>
      </w:r>
    </w:p>
    <w:p w14:paraId="0469A7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645840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else:</w:t>
      </w:r>
    </w:p>
    <w:p w14:paraId="28A079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2F50730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searchrecord("brand",data,"chr")</w:t>
      </w:r>
    </w:p>
    <w:p w14:paraId="3C5A0A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6552598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23412EE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mod=="4" or mod=="qty" or mod=="QTY":</w:t>
      </w:r>
    </w:p>
    <w:p w14:paraId="16B19A8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z=1</w:t>
      </w:r>
    </w:p>
    <w:p w14:paraId="368301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z==1:</w:t>
      </w:r>
    </w:p>
    <w:p w14:paraId="5AD84D7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try:</w:t>
      </w:r>
    </w:p>
    <w:p w14:paraId="371F96C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val=intinp("Enter QTY:")</w:t>
      </w:r>
    </w:p>
    <w:p w14:paraId="51E943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val==0:</w:t>
      </w:r>
    </w:p>
    <w:p w14:paraId="7CDD45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FCA007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138098B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searchrecord("qty",val,"int")</w:t>
      </w:r>
    </w:p>
    <w:p w14:paraId="47707DC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z=0</w:t>
      </w:r>
    </w:p>
    <w:p w14:paraId="4195089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except:</w:t>
      </w:r>
    </w:p>
    <w:p w14:paraId="0D775A8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print("_____Wrong values_____")</w:t>
      </w:r>
    </w:p>
    <w:p w14:paraId="36D8C66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35415E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print("WRONG MODE SELECTED...")</w:t>
      </w:r>
    </w:p>
    <w:p w14:paraId="27D512F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ValueError:</w:t>
      </w:r>
    </w:p>
    <w:p w14:paraId="3445CCC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print("_____Wrong values_____")</w:t>
      </w:r>
    </w:p>
    <w:p w14:paraId="74CE8E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3507ACB" w14:textId="6DAF268B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3669E80" w14:textId="42DB8604" w:rsid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7AB1287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318393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instock(pno,demand):</w:t>
      </w:r>
    </w:p>
    <w:p w14:paraId="1FBA2E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z=1</w:t>
      </w:r>
    </w:p>
    <w:p w14:paraId="449325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z==1:</w:t>
      </w:r>
    </w:p>
    <w:p w14:paraId="5C1CD62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59514D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crsr.execute("select * from product where pno={}".format(str(pno)))</w:t>
      </w:r>
    </w:p>
    <w:p w14:paraId="1F16D01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data=crsr.fetchone()</w:t>
      </w:r>
    </w:p>
    <w:p w14:paraId="493AAD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cqty=data[5]</w:t>
      </w:r>
    </w:p>
    <w:p w14:paraId="6B15130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cqty==0:</w:t>
      </w:r>
    </w:p>
    <w:p w14:paraId="228765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print(data[1]," IS OUT OF STOCK")</w:t>
      </w:r>
    </w:p>
    <w:p w14:paraId="3F3DAE5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0</w:t>
      </w:r>
    </w:p>
    <w:p w14:paraId="3C5740E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elif demand&gt;cqty:</w:t>
      </w:r>
    </w:p>
    <w:p w14:paraId="7A611E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print("Sorry,we only have",cqty)</w:t>
      </w:r>
    </w:p>
    <w:p w14:paraId="7ACEA84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ch=intinp("Want to buy all?(0/1)")</w:t>
      </w:r>
    </w:p>
    <w:p w14:paraId="651A1A5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ch==1:</w:t>
      </w:r>
    </w:p>
    <w:p w14:paraId="357122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return cqty</w:t>
      </w:r>
    </w:p>
    <w:p w14:paraId="50509F8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else:</w:t>
      </w:r>
    </w:p>
    <w:p w14:paraId="40042F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return 0</w:t>
      </w:r>
    </w:p>
    <w:p w14:paraId="7B972D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71C3395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return demand</w:t>
      </w:r>
    </w:p>
    <w:p w14:paraId="697B1A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Exception as err:</w:t>
      </w:r>
    </w:p>
    <w:p w14:paraId="32C277E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print("_____Wrong values_____",err)</w:t>
      </w:r>
    </w:p>
    <w:p w14:paraId="697F07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18D8C56B" w14:textId="77777777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494F9BE1" w14:textId="796AFF80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</w:t>
      </w:r>
    </w:p>
    <w:p w14:paraId="0E1BF38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</w:t>
      </w:r>
    </w:p>
    <w:p w14:paraId="615A9EB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searchrecord(by,val,typ):</w:t>
      </w:r>
    </w:p>
    <w:p w14:paraId="6C87CB6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try:</w:t>
      </w:r>
    </w:p>
    <w:p w14:paraId="309381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typ=="int":</w:t>
      </w:r>
    </w:p>
    <w:p w14:paraId="25E70BF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crsr.execute("select * from product where {}={}".format(by,str(val)))</w:t>
      </w:r>
    </w:p>
    <w:p w14:paraId="2BC28D3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data=crsr.fetchall()</w:t>
      </w:r>
    </w:p>
    <w:p w14:paraId="61B087A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data==[]:</w:t>
      </w:r>
    </w:p>
    <w:p w14:paraId="4C517B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print("EMPTY RECORD")</w:t>
      </w:r>
    </w:p>
    <w:p w14:paraId="6CF3D3B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610E34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crsr.execute("desc product;")</w:t>
      </w:r>
    </w:p>
    <w:p w14:paraId="78F29A3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recs=crsr.fetchall()</w:t>
      </w:r>
    </w:p>
    <w:p w14:paraId="0E144E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print(recs[0][0].ljust(7),recs[1][0].ljust(25),recs[2][0].ljust(25),recs[3][0].ljust(10),recs[4][0].ljust(10),recs[5][0].ljust(10),sep="")</w:t>
      </w:r>
    </w:p>
    <w:p w14:paraId="3C24FD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rec in data:</w:t>
      </w:r>
    </w:p>
    <w:p w14:paraId="722FD01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print(str(rec[0]).ljust(7),rec[1].ljust(25),rec[2].ljust(25),str(rec[3]).ljust(10),str(rec[4]).ljust(10),str(rec[5]).ljust(10),sep="")</w:t>
      </w:r>
    </w:p>
    <w:p w14:paraId="2F4EB04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typ=="chr":</w:t>
      </w:r>
    </w:p>
    <w:p w14:paraId="78CDC7B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crsr.execute("select * from product where {}='{}'".format(by,val))</w:t>
      </w:r>
    </w:p>
    <w:p w14:paraId="0972D6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data=crsr.fetchall()</w:t>
      </w:r>
    </w:p>
    <w:p w14:paraId="158B6BA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data==[]:</w:t>
      </w:r>
    </w:p>
    <w:p w14:paraId="20AD837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print("EMPTY RECORD")</w:t>
      </w:r>
    </w:p>
    <w:p w14:paraId="3B9A37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264F918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crsr.execute("desc product;")</w:t>
      </w:r>
    </w:p>
    <w:p w14:paraId="558E96B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recs=crsr.fetchall()</w:t>
      </w:r>
    </w:p>
    <w:p w14:paraId="5A39174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print(recs[0][0].ljust(7),recs[1][0].ljust(25),recs[2][0].ljust(25),recs[3][0].ljust(10),recs[4][0].ljust(10),recs[5][0].ljust(10),sep="")</w:t>
      </w:r>
    </w:p>
    <w:p w14:paraId="5B3E60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rec in data:</w:t>
      </w:r>
    </w:p>
    <w:p w14:paraId="030120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print(str(rec[0]).ljust(7),rec[1].ljust(25),rec[2].ljust(25),str(rec[3]).ljust(10),str(rec[4]).ljust(10),str(rec[5]).ljust(10),sep="")</w:t>
      </w:r>
    </w:p>
    <w:p w14:paraId="5D3DF1A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2C6CE1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6805555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except:</w:t>
      </w:r>
    </w:p>
    <w:p w14:paraId="2FA8378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print("_____Wrong values_____")</w:t>
      </w:r>
    </w:p>
    <w:p w14:paraId="636754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E1F4C7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61C4594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def billing():</w:t>
      </w:r>
    </w:p>
    <w:p w14:paraId="44A1C48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print("BILLING".center(90,'='))</w:t>
      </w:r>
    </w:p>
    <w:p w14:paraId="0CFDFAD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viewproduct()</w:t>
      </w:r>
    </w:p>
    <w:p w14:paraId="068CC4A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pnolist=[]</w:t>
      </w:r>
    </w:p>
    <w:p w14:paraId="616002A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qtylist=[]</w:t>
      </w:r>
    </w:p>
    <w:p w14:paraId="3B52499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y=0</w:t>
      </w:r>
    </w:p>
    <w:p w14:paraId="5EDDCA9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sm=0</w:t>
      </w:r>
    </w:p>
    <w:p w14:paraId="7DB11D0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print("ENTER PNO AS 0 TO EXIT")</w:t>
      </w:r>
    </w:p>
    <w:p w14:paraId="0EB3752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print()</w:t>
      </w:r>
    </w:p>
    <w:p w14:paraId="15A22A5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y==0:</w:t>
      </w:r>
    </w:p>
    <w:p w14:paraId="093E34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try:</w:t>
      </w:r>
    </w:p>
    <w:p w14:paraId="326D182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no=intinp("Enter PNO:")</w:t>
      </w:r>
    </w:p>
    <w:p w14:paraId="1E43731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if no==0:</w:t>
      </w:r>
    </w:p>
    <w:p w14:paraId="1CA42A8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sm=0</w:t>
      </w:r>
    </w:p>
    <w:p w14:paraId="610054B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disc=0</w:t>
      </w:r>
    </w:p>
    <w:p w14:paraId="64BE918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tdisc=0</w:t>
      </w:r>
    </w:p>
    <w:p w14:paraId="7DE19F7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smprice=0</w:t>
      </w:r>
    </w:p>
    <w:p w14:paraId="53B0682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print("-"*85)</w:t>
      </w:r>
    </w:p>
    <w:p w14:paraId="3197C59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crsr.execute("desc product;")</w:t>
      </w:r>
    </w:p>
    <w:p w14:paraId="2683A7D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recs=crsr.fetchall()</w:t>
      </w:r>
    </w:p>
    <w:p w14:paraId="23C9C9B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print(recs[0][0].ljust(3),recs[1][0].ljust(20),recs[2][0].ljust(20),recs[3][0].ljust(7),recs[4][0].ljust(8),"AMOUNT".ljust(7),"PRICE".ljust(7),"DISC".ljust(4),"COST".ljust(7))</w:t>
      </w:r>
    </w:p>
    <w:p w14:paraId="0F4CC56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for i in range(len(pnolist)):</w:t>
      </w:r>
    </w:p>
    <w:p w14:paraId="0F3CE7C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crsr.execute("select * from product where pno={}".format(pnolist[i]))</w:t>
      </w:r>
    </w:p>
    <w:p w14:paraId="2E950A2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rec=crsr.fetchone()</w:t>
      </w:r>
    </w:p>
    <w:p w14:paraId="26B31E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cost=int(rec[4])*qtylist[i]</w:t>
      </w:r>
    </w:p>
    <w:p w14:paraId="40A63EB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mrp=int(rec[3])</w:t>
      </w:r>
    </w:p>
    <w:p w14:paraId="44C1A6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tmrp=mrp*qtylist[i]</w:t>
      </w:r>
    </w:p>
    <w:p w14:paraId="541DBED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sm=sm+cost</w:t>
      </w:r>
    </w:p>
    <w:p w14:paraId="143004D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disc=tmrp-cost</w:t>
      </w:r>
    </w:p>
    <w:p w14:paraId="113797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tdisc=tdisc+disc</w:t>
      </w:r>
    </w:p>
    <w:p w14:paraId="1CC1EE2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smprice=smprice+tmrp</w:t>
      </w:r>
    </w:p>
    <w:p w14:paraId="56DA647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print(str(rec[0]).ljust(3),rec[1].ljust(20),rec[2].ljust(20),str(rec[3]).ljust(7),str(rec[4]).ljust(8),str(qtylist[i]).ljust(7),str(rec[3]*qtylist[i]).ljust(7),str(disc).ljust(4),str(cost).ljust(7))</w:t>
      </w:r>
    </w:p>
    <w:p w14:paraId="134D5E0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print("%58s %6s"%("TOTAL PRICE:",smprice))</w:t>
      </w:r>
    </w:p>
    <w:p w14:paraId="1A1D3E3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print("%58s %6s"%("TOTAL DISCOUNT:",tdisc))</w:t>
      </w:r>
    </w:p>
    <w:p w14:paraId="6EE8674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print("%58s %6s"%("AMOUNT TO BE PAID:",sm))</w:t>
      </w:r>
    </w:p>
    <w:p w14:paraId="64CEB11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print('''</w:t>
      </w:r>
    </w:p>
    <w:p w14:paraId="686D608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0) No</w:t>
      </w:r>
    </w:p>
    <w:p w14:paraId="471C0CD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1) Yes''')</w:t>
      </w:r>
    </w:p>
    <w:p w14:paraId="1A2504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ch=intinp("Want To Update QTY?(0/1):")</w:t>
      </w:r>
    </w:p>
    <w:p w14:paraId="1922A4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if ch==1:</w:t>
      </w:r>
    </w:p>
    <w:p w14:paraId="611E500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for i in range(len(pnolist)):</w:t>
      </w:r>
    </w:p>
    <w:p w14:paraId="62F1B36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crsr.execute("update product set qty=qty-{} where pno={}".format(qtylist[i],pnolist[i]))</w:t>
      </w:r>
    </w:p>
    <w:p w14:paraId="6D7D38F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print("QTY UPDATED")</w:t>
      </w:r>
    </w:p>
    <w:p w14:paraId="77FFF3F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crsr.execute("commit")</w:t>
      </w:r>
    </w:p>
    <w:p w14:paraId="313F0B1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else:</w:t>
      </w:r>
    </w:p>
    <w:p w14:paraId="5A9972C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print("QTY NOT UPDATED")</w:t>
      </w:r>
    </w:p>
    <w:p w14:paraId="4BD44A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break</w:t>
      </w:r>
    </w:p>
    <w:p w14:paraId="2A3CE76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y=1</w:t>
      </w:r>
    </w:p>
    <w:p w14:paraId="7D862EA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else:</w:t>
      </w:r>
    </w:p>
    <w:p w14:paraId="1FB8035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z=0</w:t>
      </w:r>
    </w:p>
    <w:p w14:paraId="716548F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while z==0:    </w:t>
      </w:r>
    </w:p>
    <w:p w14:paraId="55AD318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amt=intinp("Enter amount:")</w:t>
      </w:r>
    </w:p>
    <w:p w14:paraId="7052D7F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amount=instock(no,amt)</w:t>
      </w:r>
    </w:p>
    <w:p w14:paraId="3533441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if amount!=0:</w:t>
      </w:r>
    </w:p>
    <w:p w14:paraId="0AC7226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crsr.execute("select * from product where pno={}".format(no))</w:t>
      </w:r>
    </w:p>
    <w:p w14:paraId="147FCEA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 xml:space="preserve">                        rec=crsr.fetchone()</w:t>
      </w:r>
    </w:p>
    <w:p w14:paraId="062741C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if rec==None:</w:t>
      </w:r>
    </w:p>
    <w:p w14:paraId="2B12F4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print("_____Wrong values_____")</w:t>
      </w:r>
    </w:p>
    <w:p w14:paraId="1136614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z=1</w:t>
      </w:r>
    </w:p>
    <w:p w14:paraId="6E3F403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else:</w:t>
      </w:r>
    </w:p>
    <w:p w14:paraId="0B8FE3F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cost=int(rec[4])*amount</w:t>
      </w:r>
    </w:p>
    <w:p w14:paraId="2A28333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sm=sm+cost</w:t>
      </w:r>
    </w:p>
    <w:p w14:paraId="6340EA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crsr.execute("desc product;")</w:t>
      </w:r>
    </w:p>
    <w:p w14:paraId="4C6447C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recs=crsr.fetchall()</w:t>
      </w:r>
    </w:p>
    <w:p w14:paraId="3E22035E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print(recs[0][0].ljust(3),recs[1][0].ljust(20),recs[2][0].ljust(20),recs[3][0].ljust(7),recs[4][0].ljust(8),"AMOUNT".ljust(7),"COST".ljust(7))</w:t>
      </w:r>
    </w:p>
    <w:p w14:paraId="39E80CD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print(str(rec[0]).ljust(3),rec[1].ljust(20),rec[2].ljust(20),str(rec[3]).ljust(7),str(rec[4]).ljust(8),str(amount).ljust(7),str(cost).ljust(7))</w:t>
      </w:r>
    </w:p>
    <w:p w14:paraId="16411F7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print()</w:t>
      </w:r>
    </w:p>
    <w:p w14:paraId="5B6215F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pnolist.append(no)</w:t>
      </w:r>
    </w:p>
    <w:p w14:paraId="5CF2765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        qtylist.append(amount)</w:t>
      </w:r>
    </w:p>
    <w:p w14:paraId="5CB36D0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z=1</w:t>
      </w:r>
    </w:p>
    <w:p w14:paraId="6A6A9BED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        break</w:t>
      </w:r>
    </w:p>
    <w:p w14:paraId="16ECD30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except ValueError:</w:t>
      </w:r>
    </w:p>
    <w:p w14:paraId="1667832A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print("_____Wrong values_____")</w:t>
      </w:r>
    </w:p>
    <w:p w14:paraId="1C1FA5C5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0527434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</w:p>
    <w:p w14:paraId="4E4D6E1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</w:t>
      </w:r>
    </w:p>
    <w:p w14:paraId="0B8513AB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lastRenderedPageBreak/>
        <w:t>def main():</w:t>
      </w:r>
    </w:p>
    <w:p w14:paraId="0B503A2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dbtable()</w:t>
      </w:r>
    </w:p>
    <w:p w14:paraId="1FD3920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while True:</w:t>
      </w:r>
    </w:p>
    <w:p w14:paraId="129608A9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time.sleep(1)</w:t>
      </w:r>
    </w:p>
    <w:p w14:paraId="20D7076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intro()</w:t>
      </w:r>
    </w:p>
    <w:p w14:paraId="7442A86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option=input("Enter Option:")</w:t>
      </w:r>
    </w:p>
    <w:p w14:paraId="3C42FF3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if option=="1":</w:t>
      </w:r>
    </w:p>
    <w:p w14:paraId="7145904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viewproduct()</w:t>
      </w:r>
    </w:p>
    <w:p w14:paraId="14BC256C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option=="2":</w:t>
      </w:r>
    </w:p>
    <w:p w14:paraId="10F4540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addproduct()        </w:t>
      </w:r>
    </w:p>
    <w:p w14:paraId="0847BE4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option=="3":</w:t>
      </w:r>
    </w:p>
    <w:p w14:paraId="435B4C56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removeproduct()</w:t>
      </w:r>
    </w:p>
    <w:p w14:paraId="208C4EF8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option=="4":</w:t>
      </w:r>
    </w:p>
    <w:p w14:paraId="41BE3DC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updateproduct()</w:t>
      </w:r>
    </w:p>
    <w:p w14:paraId="3A542820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option=="5":</w:t>
      </w:r>
    </w:p>
    <w:p w14:paraId="499415A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searchby()</w:t>
      </w:r>
    </w:p>
    <w:p w14:paraId="510EE907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option=="6":</w:t>
      </w:r>
    </w:p>
    <w:p w14:paraId="440E911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billing()</w:t>
      </w:r>
    </w:p>
    <w:p w14:paraId="7DE07671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elif option=="0":</w:t>
      </w:r>
    </w:p>
    <w:p w14:paraId="272CC683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print("Thanks for using...")</w:t>
      </w:r>
    </w:p>
    <w:p w14:paraId="7BC853F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break</w:t>
      </w:r>
    </w:p>
    <w:p w14:paraId="4F4B579F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else:</w:t>
      </w:r>
    </w:p>
    <w:p w14:paraId="186D3D84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     print("Try Again")</w:t>
      </w:r>
    </w:p>
    <w:p w14:paraId="31DDA0C2" w14:textId="77777777" w:rsidR="000E3BFB" w:rsidRP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>main()</w:t>
      </w:r>
    </w:p>
    <w:p w14:paraId="2D3CDFC8" w14:textId="77777777" w:rsidR="000E3BFB" w:rsidRDefault="000E3BFB" w:rsidP="000E3BFB">
      <w:pPr>
        <w:rPr>
          <w:rFonts w:ascii="Courier" w:hAnsi="Courier"/>
          <w:b/>
          <w:sz w:val="28"/>
          <w:szCs w:val="28"/>
        </w:rPr>
      </w:pPr>
      <w:r w:rsidRPr="000E3BFB">
        <w:rPr>
          <w:rFonts w:ascii="Courier" w:hAnsi="Courier"/>
          <w:b/>
          <w:sz w:val="28"/>
          <w:szCs w:val="28"/>
        </w:rPr>
        <w:t xml:space="preserve">       </w:t>
      </w:r>
    </w:p>
    <w:p w14:paraId="1F2A0A30" w14:textId="29B8AFCC" w:rsidR="001B0240" w:rsidRPr="000E3BFB" w:rsidRDefault="001B0240" w:rsidP="000E3BFB">
      <w:pPr>
        <w:ind w:left="2160" w:firstLine="720"/>
        <w:rPr>
          <w:rFonts w:ascii="Courier" w:hAnsi="Courier"/>
          <w:b/>
          <w:sz w:val="28"/>
          <w:szCs w:val="28"/>
        </w:rPr>
      </w:pPr>
      <w:r w:rsidRPr="00D632A1">
        <w:rPr>
          <w:b/>
          <w:sz w:val="80"/>
          <w:szCs w:val="80"/>
          <w:u w:val="double"/>
        </w:rPr>
        <w:lastRenderedPageBreak/>
        <w:t>Output</w:t>
      </w:r>
    </w:p>
    <w:p w14:paraId="2AD585B7" w14:textId="1361B7C0" w:rsidR="00F73C63" w:rsidRDefault="001B0240" w:rsidP="000E3BFB">
      <w:pPr>
        <w:jc w:val="center"/>
        <w:rPr>
          <w:noProof/>
          <w:lang w:eastAsia="en-IN"/>
        </w:rPr>
      </w:pPr>
      <w:r w:rsidRPr="00576441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303DF97C" wp14:editId="5498DD24">
            <wp:extent cx="3562847" cy="1247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9E59" w14:textId="3E858D07" w:rsidR="00F73C63" w:rsidRDefault="007F7422" w:rsidP="000E3BFB">
      <w:pPr>
        <w:jc w:val="center"/>
        <w:rPr>
          <w:noProof/>
          <w:lang w:eastAsia="en-IN"/>
        </w:rPr>
      </w:pPr>
      <w:r w:rsidRPr="007F7422">
        <w:rPr>
          <w:noProof/>
          <w:lang w:eastAsia="en-IN"/>
        </w:rPr>
        <w:drawing>
          <wp:inline distT="0" distB="0" distL="0" distR="0" wp14:anchorId="3B729AA9" wp14:editId="1BDE7F09">
            <wp:extent cx="6120130" cy="1856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1A24" w14:textId="77777777" w:rsidR="000E3BFB" w:rsidRDefault="000E3BFB" w:rsidP="000E3BFB">
      <w:pPr>
        <w:jc w:val="center"/>
        <w:rPr>
          <w:noProof/>
          <w:lang w:eastAsia="en-IN"/>
        </w:rPr>
      </w:pPr>
    </w:p>
    <w:p w14:paraId="3F88BCB7" w14:textId="20BE99B8" w:rsidR="00D31D60" w:rsidRPr="00F73C63" w:rsidRDefault="00D31D60" w:rsidP="000E3BFB">
      <w:pPr>
        <w:jc w:val="center"/>
        <w:rPr>
          <w:noProof/>
          <w:lang w:eastAsia="en-IN"/>
        </w:rPr>
      </w:pPr>
      <w:r w:rsidRPr="00D31D60">
        <w:rPr>
          <w:noProof/>
          <w:lang w:eastAsia="en-IN"/>
        </w:rPr>
        <w:drawing>
          <wp:inline distT="0" distB="0" distL="0" distR="0" wp14:anchorId="4B1BFD30" wp14:editId="1E8C9D6E">
            <wp:extent cx="6120130" cy="1417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AAEC" w14:textId="138059A2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5A2223D5" w14:textId="067B1F72" w:rsidR="00F73C63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3C721388" wp14:editId="4ED16F59">
            <wp:extent cx="6120130" cy="1971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8535" w14:textId="686BAB12" w:rsidR="001B0240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noProof/>
          <w:sz w:val="30"/>
        </w:rPr>
        <w:lastRenderedPageBreak/>
        <w:drawing>
          <wp:inline distT="0" distB="0" distL="0" distR="0" wp14:anchorId="058EB233" wp14:editId="208ECE8C">
            <wp:extent cx="6120130" cy="1422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327F" w14:textId="2373C594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6E620FDF" w14:textId="15D0FEB2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  <w:r w:rsidRPr="000651A0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68CF7FBA" wp14:editId="7B63F163">
            <wp:extent cx="5943600" cy="318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A159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4307C0C4" w14:textId="145CE3E0" w:rsidR="00F73C63" w:rsidRDefault="00B92A62" w:rsidP="000E3BFB">
      <w:pPr>
        <w:jc w:val="center"/>
        <w:rPr>
          <w:rFonts w:ascii="American Typewriter" w:hAnsi="American Typewriter" w:cs="Big Caslon"/>
          <w:sz w:val="30"/>
        </w:rPr>
      </w:pPr>
      <w:r w:rsidRPr="00B92A62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36BC8660" wp14:editId="03789911">
            <wp:extent cx="6120130" cy="3322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B661" w14:textId="011911EA" w:rsidR="006D0D30" w:rsidRDefault="006D0D30" w:rsidP="000E3BFB">
      <w:pPr>
        <w:jc w:val="center"/>
        <w:rPr>
          <w:rFonts w:ascii="American Typewriter" w:hAnsi="American Typewriter" w:cs="Big Caslon"/>
          <w:sz w:val="30"/>
        </w:rPr>
      </w:pPr>
    </w:p>
    <w:p w14:paraId="1B7B08A1" w14:textId="61778D53" w:rsidR="001B0240" w:rsidRDefault="00114F3B" w:rsidP="000E3BFB">
      <w:pPr>
        <w:jc w:val="center"/>
        <w:rPr>
          <w:rFonts w:ascii="American Typewriter" w:hAnsi="American Typewriter" w:cs="Big Caslon"/>
          <w:sz w:val="30"/>
        </w:rPr>
      </w:pPr>
      <w:r w:rsidRPr="00114F3B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7C60A6FE" wp14:editId="2BBD068A">
            <wp:extent cx="6120130" cy="407606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9679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5A06D1C4" w14:textId="6B1FD99A" w:rsidR="001B0240" w:rsidRDefault="00114F3B" w:rsidP="000E3BFB">
      <w:pPr>
        <w:jc w:val="center"/>
        <w:rPr>
          <w:rFonts w:ascii="American Typewriter" w:hAnsi="American Typewriter" w:cs="Big Caslon"/>
          <w:sz w:val="30"/>
        </w:rPr>
      </w:pPr>
      <w:r w:rsidRPr="00114F3B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289DE001" wp14:editId="5565CE6C">
            <wp:extent cx="6120130" cy="13277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C662" w14:textId="5326648F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02EC9C51" w14:textId="4A358526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0241E5B7" w14:textId="35165EF8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3646207F" w14:textId="3B596ECB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70FC4699" w14:textId="192D4828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7935E1A6" w14:textId="231E8336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649C634A" w14:textId="5E9A0252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5557E7F8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14132E02" w14:textId="3ED8B5D4" w:rsidR="000E3BFB" w:rsidRDefault="008D71EB" w:rsidP="000E3BFB">
      <w:pPr>
        <w:jc w:val="center"/>
        <w:rPr>
          <w:rFonts w:ascii="American Typewriter" w:hAnsi="American Typewriter" w:cs="Big Caslon"/>
          <w:sz w:val="30"/>
        </w:rPr>
      </w:pPr>
      <w:r w:rsidRPr="008D71EB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000EB50F" wp14:editId="762BBF7C">
            <wp:extent cx="6120130" cy="4840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77DF" w14:textId="77777777" w:rsidR="000E3BFB" w:rsidRDefault="000E3BFB" w:rsidP="000E3BFB">
      <w:pPr>
        <w:jc w:val="center"/>
        <w:rPr>
          <w:rFonts w:ascii="American Typewriter" w:hAnsi="American Typewriter" w:cs="Big Caslon"/>
          <w:sz w:val="30"/>
        </w:rPr>
      </w:pPr>
    </w:p>
    <w:p w14:paraId="6836DAFD" w14:textId="6025C8AE" w:rsidR="001B0240" w:rsidRDefault="008D71EB" w:rsidP="000E3BFB">
      <w:pPr>
        <w:jc w:val="center"/>
        <w:rPr>
          <w:rFonts w:ascii="American Typewriter" w:hAnsi="American Typewriter" w:cs="Big Caslon"/>
          <w:sz w:val="30"/>
        </w:rPr>
      </w:pPr>
      <w:r w:rsidRPr="008D71EB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2490ADC7" wp14:editId="11CBD915">
            <wp:extent cx="6120130" cy="15271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E74C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ABE8F6F" w14:textId="1B9146DB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2F57F582" w14:textId="5C724DAC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281AAA55" w14:textId="22055978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0D5E14BD" w14:textId="6D4E426A" w:rsidR="000E3BFB" w:rsidRDefault="000E3BFB" w:rsidP="00F06AE6">
      <w:pPr>
        <w:rPr>
          <w:rFonts w:ascii="American Typewriter" w:hAnsi="American Typewriter" w:cs="Big Caslon"/>
          <w:noProof/>
          <w:sz w:val="30"/>
          <w:lang w:eastAsia="en-IN"/>
        </w:rPr>
      </w:pPr>
    </w:p>
    <w:p w14:paraId="6E56DFB4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B7C0A6F" w14:textId="70FC510F" w:rsidR="00F73C63" w:rsidRDefault="003B38D4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  <w:r w:rsidRPr="003B38D4">
        <w:rPr>
          <w:rFonts w:ascii="American Typewriter" w:hAnsi="American Typewriter" w:cs="Big Caslon"/>
          <w:noProof/>
          <w:sz w:val="30"/>
          <w:lang w:eastAsia="en-IN"/>
        </w:rPr>
        <w:drawing>
          <wp:inline distT="0" distB="0" distL="0" distR="0" wp14:anchorId="7A2D1B6E" wp14:editId="5B24AC80">
            <wp:extent cx="6120130" cy="400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BA00" w14:textId="74363E94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600BB6E3" w14:textId="3C741DDF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4DAAD412" w14:textId="2D968B22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036473F8" w14:textId="77777777" w:rsidR="000E3BFB" w:rsidRDefault="000E3BFB" w:rsidP="000E3BFB">
      <w:pPr>
        <w:jc w:val="center"/>
        <w:rPr>
          <w:rFonts w:ascii="American Typewriter" w:hAnsi="American Typewriter" w:cs="Big Caslon"/>
          <w:noProof/>
          <w:sz w:val="30"/>
          <w:lang w:eastAsia="en-IN"/>
        </w:rPr>
      </w:pPr>
    </w:p>
    <w:p w14:paraId="17B69026" w14:textId="4B7DD588" w:rsidR="00417574" w:rsidRDefault="00417574" w:rsidP="000E3BFB">
      <w:pPr>
        <w:jc w:val="center"/>
        <w:rPr>
          <w:rFonts w:ascii="American Typewriter" w:hAnsi="American Typewriter" w:cs="Big Caslon"/>
          <w:sz w:val="30"/>
        </w:rPr>
      </w:pPr>
      <w:r w:rsidRPr="00417574">
        <w:rPr>
          <w:rFonts w:ascii="American Typewriter" w:hAnsi="American Typewriter" w:cs="Big Caslon"/>
          <w:noProof/>
          <w:sz w:val="30"/>
        </w:rPr>
        <w:lastRenderedPageBreak/>
        <w:drawing>
          <wp:inline distT="0" distB="0" distL="0" distR="0" wp14:anchorId="307EBBF9" wp14:editId="3804C765">
            <wp:extent cx="6120130" cy="40798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5B07A" w14:textId="77777777" w:rsidR="00F06AE6" w:rsidRDefault="00F06AE6" w:rsidP="000E3BFB">
      <w:pPr>
        <w:jc w:val="center"/>
        <w:rPr>
          <w:rFonts w:ascii="American Typewriter" w:hAnsi="American Typewriter" w:cs="Big Caslon"/>
          <w:sz w:val="30"/>
        </w:rPr>
      </w:pPr>
    </w:p>
    <w:p w14:paraId="14F7D9C2" w14:textId="5FC16C61" w:rsidR="00417574" w:rsidRDefault="00417574" w:rsidP="000E3BFB">
      <w:pPr>
        <w:jc w:val="center"/>
        <w:rPr>
          <w:rFonts w:ascii="American Typewriter" w:hAnsi="American Typewriter" w:cs="Big Caslon"/>
          <w:sz w:val="30"/>
        </w:rPr>
      </w:pPr>
      <w:r w:rsidRPr="00417574">
        <w:rPr>
          <w:rFonts w:ascii="American Typewriter" w:hAnsi="American Typewriter" w:cs="Big Caslon"/>
          <w:noProof/>
          <w:sz w:val="30"/>
        </w:rPr>
        <w:drawing>
          <wp:inline distT="0" distB="0" distL="0" distR="0" wp14:anchorId="1A67C07D" wp14:editId="6694B799">
            <wp:extent cx="6120130" cy="19145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4BB" w14:textId="77777777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6CC16A72" w14:textId="77777777" w:rsidR="001B0240" w:rsidRDefault="001B0240" w:rsidP="000E3BFB">
      <w:pPr>
        <w:jc w:val="center"/>
        <w:rPr>
          <w:rFonts w:ascii="American Typewriter" w:hAnsi="American Typewriter" w:cs="Big Caslon"/>
          <w:sz w:val="30"/>
        </w:rPr>
      </w:pPr>
    </w:p>
    <w:p w14:paraId="531D8050" w14:textId="77777777" w:rsidR="0069457A" w:rsidRDefault="0069457A" w:rsidP="000E3BFB">
      <w:pPr>
        <w:jc w:val="center"/>
        <w:rPr>
          <w:b/>
          <w:sz w:val="80"/>
          <w:szCs w:val="80"/>
          <w:u w:val="double"/>
        </w:rPr>
      </w:pPr>
      <w:r>
        <w:rPr>
          <w:b/>
          <w:sz w:val="80"/>
          <w:szCs w:val="80"/>
          <w:u w:val="double"/>
        </w:rPr>
        <w:br w:type="page"/>
      </w:r>
    </w:p>
    <w:p w14:paraId="2DD06DD5" w14:textId="77777777" w:rsidR="001B0240" w:rsidRDefault="001B0240" w:rsidP="000E3BFB">
      <w:pPr>
        <w:jc w:val="center"/>
        <w:rPr>
          <w:b/>
          <w:sz w:val="80"/>
          <w:szCs w:val="80"/>
          <w:u w:val="double"/>
        </w:rPr>
      </w:pPr>
      <w:r w:rsidRPr="00FC50DA">
        <w:rPr>
          <w:b/>
          <w:sz w:val="80"/>
          <w:szCs w:val="80"/>
          <w:u w:val="double"/>
        </w:rPr>
        <w:lastRenderedPageBreak/>
        <w:t>Bibliography</w:t>
      </w:r>
    </w:p>
    <w:p w14:paraId="30124604" w14:textId="77777777" w:rsidR="001B0240" w:rsidRPr="00F73C63" w:rsidRDefault="002349DA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hyperlink r:id="rId28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http://www.google.com/</w:t>
        </w:r>
      </w:hyperlink>
    </w:p>
    <w:p w14:paraId="4814E5CA" w14:textId="77777777" w:rsidR="001B0240" w:rsidRPr="00F73C63" w:rsidRDefault="002349DA" w:rsidP="00F73C63">
      <w:pPr>
        <w:spacing w:before="360" w:after="360" w:line="240" w:lineRule="auto"/>
        <w:ind w:left="1342"/>
        <w:rPr>
          <w:rStyle w:val="Hyperlink"/>
        </w:rPr>
      </w:pPr>
      <w:hyperlink r:id="rId29" w:history="1">
        <w:r w:rsidR="001B0240" w:rsidRPr="00F73C63">
          <w:rPr>
            <w:rStyle w:val="Hyperlink"/>
            <w:rFonts w:ascii="Comic Sans MS" w:hAnsi="Comic Sans MS" w:cstheme="majorHAnsi"/>
            <w:sz w:val="48"/>
          </w:rPr>
          <w:t>https://www.w3schools.com/</w:t>
        </w:r>
      </w:hyperlink>
    </w:p>
    <w:p w14:paraId="64C04428" w14:textId="77777777" w:rsidR="00F73C63" w:rsidRPr="00F73C63" w:rsidRDefault="00F73C63" w:rsidP="00F73C63">
      <w:pPr>
        <w:spacing w:before="360" w:after="360" w:line="240" w:lineRule="auto"/>
        <w:ind w:left="1342"/>
        <w:rPr>
          <w:rStyle w:val="Hyperlink"/>
          <w:sz w:val="44"/>
        </w:rPr>
      </w:pPr>
      <w:r w:rsidRPr="00F73C63">
        <w:rPr>
          <w:rStyle w:val="Hyperlink"/>
          <w:sz w:val="44"/>
        </w:rPr>
        <w:t>https://www.geeksforgeeks.org/</w:t>
      </w:r>
    </w:p>
    <w:p w14:paraId="3F03A133" w14:textId="77777777" w:rsidR="001B0240" w:rsidRPr="00F73C63" w:rsidRDefault="001B0240" w:rsidP="00F73C63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</w:pPr>
      <w:r w:rsidRPr="00F73C63">
        <w:rPr>
          <w:rFonts w:ascii="Comic Sans MS" w:hAnsi="Comic Sans MS" w:cstheme="majorHAnsi"/>
          <w:sz w:val="48"/>
        </w:rPr>
        <w:t>Computer Science with Python by Sumita Arora</w:t>
      </w:r>
    </w:p>
    <w:p w14:paraId="094C063C" w14:textId="77777777" w:rsidR="001B0240" w:rsidRPr="00F73C63" w:rsidDel="00F73C63" w:rsidRDefault="001B0240" w:rsidP="00F73C63">
      <w:pPr>
        <w:spacing w:before="360" w:after="360" w:line="240" w:lineRule="auto"/>
        <w:ind w:left="1342"/>
        <w:rPr>
          <w:del w:id="0" w:author="Drishti" w:date="2021-11-11T19:20:00Z"/>
          <w:rStyle w:val="Hyperlink"/>
          <w:rFonts w:ascii="Comic Sans MS" w:hAnsi="Comic Sans MS" w:cstheme="majorHAnsi"/>
          <w:color w:val="auto"/>
          <w:sz w:val="48"/>
          <w:u w:val="none"/>
        </w:rPr>
      </w:pPr>
    </w:p>
    <w:p w14:paraId="4497E411" w14:textId="77777777" w:rsidR="001B0240" w:rsidRDefault="001B0240">
      <w:pPr>
        <w:spacing w:before="360" w:after="360" w:line="240" w:lineRule="auto"/>
        <w:ind w:left="1342"/>
        <w:rPr>
          <w:rFonts w:ascii="Comic Sans MS" w:hAnsi="Comic Sans MS" w:cstheme="majorHAnsi"/>
          <w:sz w:val="48"/>
        </w:rPr>
        <w:pPrChange w:id="1" w:author="Drishti" w:date="2021-11-11T19:20:00Z">
          <w:pPr>
            <w:spacing w:before="360" w:after="360" w:line="240" w:lineRule="auto"/>
          </w:pPr>
        </w:pPrChange>
      </w:pPr>
    </w:p>
    <w:p w14:paraId="121549D4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5BE01D6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55954F1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F1C9875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0711CAE6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0A19FE9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63809CFC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8136C9A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7C3A2FDA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5F4AAB37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4E9741E9" w14:textId="77777777" w:rsidR="001B0240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1BC854D3" w14:textId="77777777" w:rsidR="001B0240" w:rsidRPr="00BB232F" w:rsidRDefault="001B0240" w:rsidP="001B0240">
      <w:pPr>
        <w:spacing w:before="360" w:after="360" w:line="240" w:lineRule="auto"/>
        <w:rPr>
          <w:rFonts w:ascii="Comic Sans MS" w:hAnsi="Comic Sans MS" w:cstheme="majorHAnsi"/>
          <w:sz w:val="48"/>
        </w:rPr>
      </w:pPr>
    </w:p>
    <w:p w14:paraId="6F6AD992" w14:textId="77777777" w:rsidR="001B0240" w:rsidRPr="00FC50DA" w:rsidRDefault="001B0240" w:rsidP="001B0240">
      <w:pPr>
        <w:jc w:val="center"/>
        <w:rPr>
          <w:b/>
          <w:sz w:val="80"/>
          <w:szCs w:val="80"/>
          <w:u w:val="double"/>
        </w:rPr>
      </w:pPr>
    </w:p>
    <w:p w14:paraId="7129BBB5" w14:textId="77777777" w:rsidR="00D8707D" w:rsidRDefault="00D8707D"/>
    <w:sectPr w:rsidR="00D8707D" w:rsidSect="001B0240">
      <w:pgSz w:w="11906" w:h="16838"/>
      <w:pgMar w:top="1134" w:right="1134" w:bottom="1134" w:left="1134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42DF" w14:textId="77777777" w:rsidR="002349DA" w:rsidRDefault="002349DA" w:rsidP="00AD207E">
      <w:pPr>
        <w:spacing w:after="0" w:line="240" w:lineRule="auto"/>
      </w:pPr>
      <w:r>
        <w:separator/>
      </w:r>
    </w:p>
  </w:endnote>
  <w:endnote w:type="continuationSeparator" w:id="0">
    <w:p w14:paraId="217BA5B3" w14:textId="77777777" w:rsidR="002349DA" w:rsidRDefault="002349DA" w:rsidP="00AD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sdemona">
    <w:altName w:val="Imprint MT Shadow"/>
    <w:charset w:val="00"/>
    <w:family w:val="auto"/>
    <w:pitch w:val="variable"/>
    <w:sig w:usb0="00000003" w:usb1="00000000" w:usb2="00000000" w:usb3="00000000" w:csb0="00000001" w:csb1="00000000"/>
  </w:font>
  <w:font w:name="Apple Chancery">
    <w:altName w:val="Courier New"/>
    <w:charset w:val="00"/>
    <w:family w:val="auto"/>
    <w:pitch w:val="variable"/>
    <w:sig w:usb0="00000000" w:usb1="00000003" w:usb2="00000000" w:usb3="00000000" w:csb0="000001F3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American Typewriter">
    <w:altName w:val="Arial"/>
    <w:charset w:val="00"/>
    <w:family w:val="auto"/>
    <w:pitch w:val="variable"/>
    <w:sig w:usb0="00000001" w:usb1="00000019" w:usb2="00000000" w:usb3="00000000" w:csb0="00000111" w:csb1="00000000"/>
  </w:font>
  <w:font w:name="Big Caslon">
    <w:charset w:val="00"/>
    <w:family w:val="auto"/>
    <w:pitch w:val="variable"/>
    <w:sig w:usb0="80000063" w:usb1="00000000" w:usb2="00000000" w:usb3="00000000" w:csb0="000001FB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CFAD4" w14:textId="77777777" w:rsidR="002349DA" w:rsidRDefault="002349DA" w:rsidP="00AD207E">
      <w:pPr>
        <w:spacing w:after="0" w:line="240" w:lineRule="auto"/>
      </w:pPr>
      <w:r>
        <w:separator/>
      </w:r>
    </w:p>
  </w:footnote>
  <w:footnote w:type="continuationSeparator" w:id="0">
    <w:p w14:paraId="29971F94" w14:textId="77777777" w:rsidR="002349DA" w:rsidRDefault="002349DA" w:rsidP="00AD2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59B9"/>
    <w:multiLevelType w:val="hybridMultilevel"/>
    <w:tmpl w:val="352C1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5071D"/>
    <w:multiLevelType w:val="hybridMultilevel"/>
    <w:tmpl w:val="313AD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981"/>
    <w:multiLevelType w:val="hybridMultilevel"/>
    <w:tmpl w:val="3FCCF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4A35"/>
    <w:multiLevelType w:val="hybridMultilevel"/>
    <w:tmpl w:val="10C0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D7028"/>
    <w:multiLevelType w:val="multilevel"/>
    <w:tmpl w:val="E2F4588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7F82727"/>
    <w:multiLevelType w:val="hybridMultilevel"/>
    <w:tmpl w:val="D9705042"/>
    <w:lvl w:ilvl="0" w:tplc="59CA256C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647A8"/>
    <w:multiLevelType w:val="hybridMultilevel"/>
    <w:tmpl w:val="629A4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4669D"/>
    <w:multiLevelType w:val="hybridMultilevel"/>
    <w:tmpl w:val="CECCE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124E32"/>
    <w:multiLevelType w:val="hybridMultilevel"/>
    <w:tmpl w:val="241E0120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7FD57CB"/>
    <w:multiLevelType w:val="hybridMultilevel"/>
    <w:tmpl w:val="761A3C24"/>
    <w:lvl w:ilvl="0" w:tplc="4009000B">
      <w:start w:val="1"/>
      <w:numFmt w:val="bullet"/>
      <w:lvlText w:val=""/>
      <w:lvlJc w:val="left"/>
      <w:pPr>
        <w:ind w:left="17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10" w15:restartNumberingAfterBreak="0">
    <w:nsid w:val="5F71372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E480472"/>
    <w:multiLevelType w:val="hybridMultilevel"/>
    <w:tmpl w:val="5A9EB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0240"/>
    <w:rsid w:val="00035FF3"/>
    <w:rsid w:val="000E3BFB"/>
    <w:rsid w:val="00114F3B"/>
    <w:rsid w:val="001B0240"/>
    <w:rsid w:val="001D6FC1"/>
    <w:rsid w:val="002349DA"/>
    <w:rsid w:val="003424D9"/>
    <w:rsid w:val="003B38D4"/>
    <w:rsid w:val="00417574"/>
    <w:rsid w:val="005158FF"/>
    <w:rsid w:val="005E1E91"/>
    <w:rsid w:val="0069457A"/>
    <w:rsid w:val="006D0D30"/>
    <w:rsid w:val="00715EF2"/>
    <w:rsid w:val="007C749E"/>
    <w:rsid w:val="007F7422"/>
    <w:rsid w:val="0081241E"/>
    <w:rsid w:val="008D659A"/>
    <w:rsid w:val="008D71EB"/>
    <w:rsid w:val="009A459D"/>
    <w:rsid w:val="00A37F87"/>
    <w:rsid w:val="00AD207E"/>
    <w:rsid w:val="00B856C2"/>
    <w:rsid w:val="00B92A62"/>
    <w:rsid w:val="00BA6B93"/>
    <w:rsid w:val="00BF766E"/>
    <w:rsid w:val="00C11EFF"/>
    <w:rsid w:val="00C317EA"/>
    <w:rsid w:val="00CE4F63"/>
    <w:rsid w:val="00D05496"/>
    <w:rsid w:val="00D31D60"/>
    <w:rsid w:val="00D45D5D"/>
    <w:rsid w:val="00D8707D"/>
    <w:rsid w:val="00F06AE6"/>
    <w:rsid w:val="00F7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26EC"/>
  <w15:docId w15:val="{55CC0413-17B3-473B-8E89-68D225E1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2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2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7E"/>
  </w:style>
  <w:style w:type="paragraph" w:styleId="Footer">
    <w:name w:val="footer"/>
    <w:basedOn w:val="Normal"/>
    <w:link w:val="FooterChar"/>
    <w:uiPriority w:val="99"/>
    <w:unhideWhenUsed/>
    <w:rsid w:val="00AD2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www.google.com/" TargetMode="External"/><Relationship Id="rId10" Type="http://schemas.openxmlformats.org/officeDocument/2006/relationships/diagramLayout" Target="diagrams/layout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49ACF62-DD5D-4B75-8FF4-3A40B36DF85F}" type="doc">
      <dgm:prSet loTypeId="urn:microsoft.com/office/officeart/2005/8/layout/vList5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9CBD60C-EACA-43CF-93A0-3E3256F7DA1E}">
      <dgm:prSet phldrT="[Text]"/>
      <dgm:spPr/>
      <dgm:t>
        <a:bodyPr/>
        <a:lstStyle/>
        <a:p>
          <a:r>
            <a:rPr lang="en-IN"/>
            <a:t>Name</a:t>
          </a:r>
        </a:p>
      </dgm:t>
    </dgm:pt>
    <dgm:pt modelId="{D8F742CF-7208-4E93-B139-DB4A29C69B08}" type="parTrans" cxnId="{7DE3CBC4-8C0E-4681-B2CB-9FD02AD66EF7}">
      <dgm:prSet/>
      <dgm:spPr/>
      <dgm:t>
        <a:bodyPr/>
        <a:lstStyle/>
        <a:p>
          <a:endParaRPr lang="en-IN"/>
        </a:p>
      </dgm:t>
    </dgm:pt>
    <dgm:pt modelId="{C5577240-BF0E-4EE0-87DC-5ADA8370D354}" type="sibTrans" cxnId="{7DE3CBC4-8C0E-4681-B2CB-9FD02AD66EF7}">
      <dgm:prSet/>
      <dgm:spPr/>
      <dgm:t>
        <a:bodyPr/>
        <a:lstStyle/>
        <a:p>
          <a:endParaRPr lang="en-IN"/>
        </a:p>
      </dgm:t>
    </dgm:pt>
    <dgm:pt modelId="{00CDC66D-D02C-4554-8D62-E226BB431B7C}">
      <dgm:prSet phldrT="[Text]"/>
      <dgm:spPr/>
      <dgm:t>
        <a:bodyPr/>
        <a:lstStyle/>
        <a:p>
          <a:r>
            <a:rPr lang="en-IN"/>
            <a:t>Darshil Kumar</a:t>
          </a:r>
        </a:p>
      </dgm:t>
    </dgm:pt>
    <dgm:pt modelId="{DA0F26C8-7E49-4080-9E02-126D65F816BD}" type="parTrans" cxnId="{4A05DDF6-03AA-4747-98CA-37B1861BC3AF}">
      <dgm:prSet/>
      <dgm:spPr/>
      <dgm:t>
        <a:bodyPr/>
        <a:lstStyle/>
        <a:p>
          <a:endParaRPr lang="en-IN"/>
        </a:p>
      </dgm:t>
    </dgm:pt>
    <dgm:pt modelId="{ECDAEED6-E207-4EC3-9946-A7B0E16E8637}" type="sibTrans" cxnId="{4A05DDF6-03AA-4747-98CA-37B1861BC3AF}">
      <dgm:prSet/>
      <dgm:spPr/>
      <dgm:t>
        <a:bodyPr/>
        <a:lstStyle/>
        <a:p>
          <a:endParaRPr lang="en-IN"/>
        </a:p>
      </dgm:t>
    </dgm:pt>
    <dgm:pt modelId="{4BDB8213-A0A8-4DB9-A09B-B1F43CF6A073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8D54AFC5-7320-4AEB-86EF-0DF3FAB203D3}" type="parTrans" cxnId="{6326B707-5311-4460-8BBD-7A58AB3A0180}">
      <dgm:prSet/>
      <dgm:spPr/>
      <dgm:t>
        <a:bodyPr/>
        <a:lstStyle/>
        <a:p>
          <a:endParaRPr lang="en-IN"/>
        </a:p>
      </dgm:t>
    </dgm:pt>
    <dgm:pt modelId="{CB218C55-D533-44B7-A9AD-9B5896CC02EE}" type="sibTrans" cxnId="{6326B707-5311-4460-8BBD-7A58AB3A0180}">
      <dgm:prSet/>
      <dgm:spPr/>
      <dgm:t>
        <a:bodyPr/>
        <a:lstStyle/>
        <a:p>
          <a:endParaRPr lang="en-IN"/>
        </a:p>
      </dgm:t>
    </dgm:pt>
    <dgm:pt modelId="{E13217B3-D3D1-4AFB-8FDE-27E00A20AB32}">
      <dgm:prSet phldrT="[Text]"/>
      <dgm:spPr/>
      <dgm:t>
        <a:bodyPr/>
        <a:lstStyle/>
        <a:p>
          <a:r>
            <a:rPr lang="en-IN"/>
            <a:t>XIIA</a:t>
          </a:r>
        </a:p>
      </dgm:t>
    </dgm:pt>
    <dgm:pt modelId="{A533E2C3-11BC-418C-8D23-B99DA18F9FF4}" type="parTrans" cxnId="{A34F3663-D1F9-4D9C-994F-2DA15AAFD958}">
      <dgm:prSet/>
      <dgm:spPr/>
      <dgm:t>
        <a:bodyPr/>
        <a:lstStyle/>
        <a:p>
          <a:endParaRPr lang="en-IN"/>
        </a:p>
      </dgm:t>
    </dgm:pt>
    <dgm:pt modelId="{4E933B5E-EE2A-4F05-98AD-50E043E52F62}" type="sibTrans" cxnId="{A34F3663-D1F9-4D9C-994F-2DA15AAFD958}">
      <dgm:prSet/>
      <dgm:spPr/>
      <dgm:t>
        <a:bodyPr/>
        <a:lstStyle/>
        <a:p>
          <a:endParaRPr lang="en-IN"/>
        </a:p>
      </dgm:t>
    </dgm:pt>
    <dgm:pt modelId="{CE375E61-7742-4D73-AE25-1A57284F99AB}">
      <dgm:prSet phldrT="[Text]"/>
      <dgm:spPr/>
      <dgm:t>
        <a:bodyPr/>
        <a:lstStyle/>
        <a:p>
          <a:r>
            <a:rPr lang="en-IN"/>
            <a:t>Roll No</a:t>
          </a:r>
        </a:p>
      </dgm:t>
    </dgm:pt>
    <dgm:pt modelId="{8531039B-0B9A-4416-BBD6-3B911BB99488}" type="parTrans" cxnId="{1D33A226-631D-453C-8B9C-04A39F108714}">
      <dgm:prSet/>
      <dgm:spPr/>
      <dgm:t>
        <a:bodyPr/>
        <a:lstStyle/>
        <a:p>
          <a:endParaRPr lang="en-IN"/>
        </a:p>
      </dgm:t>
    </dgm:pt>
    <dgm:pt modelId="{417A654A-0A4F-4062-A829-F406DB9AB01C}" type="sibTrans" cxnId="{1D33A226-631D-453C-8B9C-04A39F108714}">
      <dgm:prSet/>
      <dgm:spPr/>
      <dgm:t>
        <a:bodyPr/>
        <a:lstStyle/>
        <a:p>
          <a:endParaRPr lang="en-IN"/>
        </a:p>
      </dgm:t>
    </dgm:pt>
    <dgm:pt modelId="{2C1F8E18-037F-4A1F-A270-26AEA53DB31F}">
      <dgm:prSet phldrT="[Text]"/>
      <dgm:spPr/>
      <dgm:t>
        <a:bodyPr/>
        <a:lstStyle/>
        <a:p>
          <a:pPr algn="r"/>
          <a:endParaRPr lang="en-IN" sz="700"/>
        </a:p>
      </dgm:t>
    </dgm:pt>
    <dgm:pt modelId="{0ADD91BA-6D40-4218-B40F-31BC57DEF0E0}" type="sibTrans" cxnId="{0646E2FB-646A-4B35-92B5-D0F047A85535}">
      <dgm:prSet/>
      <dgm:spPr/>
      <dgm:t>
        <a:bodyPr/>
        <a:lstStyle/>
        <a:p>
          <a:endParaRPr lang="en-IN"/>
        </a:p>
      </dgm:t>
    </dgm:pt>
    <dgm:pt modelId="{967D103C-C008-4CEC-A293-E433A02BD3CD}" type="parTrans" cxnId="{0646E2FB-646A-4B35-92B5-D0F047A85535}">
      <dgm:prSet/>
      <dgm:spPr/>
      <dgm:t>
        <a:bodyPr/>
        <a:lstStyle/>
        <a:p>
          <a:endParaRPr lang="en-IN"/>
        </a:p>
      </dgm:t>
    </dgm:pt>
    <dgm:pt modelId="{81FB4BA9-D323-4E13-A8F8-C746C692D552}">
      <dgm:prSet custT="1"/>
      <dgm:spPr/>
      <dgm:t>
        <a:bodyPr/>
        <a:lstStyle/>
        <a:p>
          <a:pPr algn="l"/>
          <a:r>
            <a:rPr lang="en-IN" sz="2000"/>
            <a:t>14601083</a:t>
          </a:r>
          <a:endParaRPr lang="en-IN" sz="700"/>
        </a:p>
      </dgm:t>
    </dgm:pt>
    <dgm:pt modelId="{F38CCF00-E4E5-42B7-93F9-3A125785EB73}" type="parTrans" cxnId="{03A7BF7B-04DB-4B83-A947-1BE365AABB17}">
      <dgm:prSet/>
      <dgm:spPr/>
      <dgm:t>
        <a:bodyPr/>
        <a:lstStyle/>
        <a:p>
          <a:endParaRPr lang="en-IN"/>
        </a:p>
      </dgm:t>
    </dgm:pt>
    <dgm:pt modelId="{6247855A-5E08-4B19-8FB9-5854B65401AC}" type="sibTrans" cxnId="{03A7BF7B-04DB-4B83-A947-1BE365AABB17}">
      <dgm:prSet/>
      <dgm:spPr/>
      <dgm:t>
        <a:bodyPr/>
        <a:lstStyle/>
        <a:p>
          <a:endParaRPr lang="en-IN"/>
        </a:p>
      </dgm:t>
    </dgm:pt>
    <dgm:pt modelId="{E3F6D856-108E-4BA8-881F-927FECE6CFA3}">
      <dgm:prSet/>
      <dgm:spPr/>
      <dgm:t>
        <a:bodyPr/>
        <a:lstStyle/>
        <a:p>
          <a:pPr algn="r"/>
          <a:endParaRPr lang="en-IN" sz="700"/>
        </a:p>
      </dgm:t>
    </dgm:pt>
    <dgm:pt modelId="{43468F1D-1F76-4E7A-9146-1C839E91C3EE}" type="parTrans" cxnId="{269772F4-BAEC-4A2F-8BA0-97EB47A512E0}">
      <dgm:prSet/>
      <dgm:spPr/>
      <dgm:t>
        <a:bodyPr/>
        <a:lstStyle/>
        <a:p>
          <a:endParaRPr lang="en-IN"/>
        </a:p>
      </dgm:t>
    </dgm:pt>
    <dgm:pt modelId="{93E1EE7D-A202-4C2E-BFC6-BDAFEB1D4A81}" type="sibTrans" cxnId="{269772F4-BAEC-4A2F-8BA0-97EB47A512E0}">
      <dgm:prSet/>
      <dgm:spPr/>
      <dgm:t>
        <a:bodyPr/>
        <a:lstStyle/>
        <a:p>
          <a:endParaRPr lang="en-IN"/>
        </a:p>
      </dgm:t>
    </dgm:pt>
    <dgm:pt modelId="{98B07398-76D4-40DE-9DBE-2375B79A04EB}" type="pres">
      <dgm:prSet presAssocID="{549ACF62-DD5D-4B75-8FF4-3A40B36DF85F}" presName="Name0" presStyleCnt="0">
        <dgm:presLayoutVars>
          <dgm:dir/>
          <dgm:animLvl val="lvl"/>
          <dgm:resizeHandles val="exact"/>
        </dgm:presLayoutVars>
      </dgm:prSet>
      <dgm:spPr/>
    </dgm:pt>
    <dgm:pt modelId="{2FD26EF1-CBA1-4DF9-83C1-7BDAA8B6D50C}" type="pres">
      <dgm:prSet presAssocID="{39CBD60C-EACA-43CF-93A0-3E3256F7DA1E}" presName="linNode" presStyleCnt="0"/>
      <dgm:spPr/>
    </dgm:pt>
    <dgm:pt modelId="{855D5D15-A8CD-453E-B36F-6F46148D708A}" type="pres">
      <dgm:prSet presAssocID="{39CBD60C-EACA-43CF-93A0-3E3256F7DA1E}" presName="parentText" presStyleLbl="node1" presStyleIdx="0" presStyleCnt="3">
        <dgm:presLayoutVars>
          <dgm:chMax val="1"/>
          <dgm:bulletEnabled val="1"/>
        </dgm:presLayoutVars>
      </dgm:prSet>
      <dgm:spPr/>
    </dgm:pt>
    <dgm:pt modelId="{19D29BC5-910F-42AC-9E82-4BE8BE4AC31F}" type="pres">
      <dgm:prSet presAssocID="{39CBD60C-EACA-43CF-93A0-3E3256F7DA1E}" presName="descendantText" presStyleLbl="alignAccFollowNode1" presStyleIdx="0" presStyleCnt="3">
        <dgm:presLayoutVars>
          <dgm:bulletEnabled val="1"/>
        </dgm:presLayoutVars>
      </dgm:prSet>
      <dgm:spPr/>
    </dgm:pt>
    <dgm:pt modelId="{3BFC95B8-B239-48C0-B607-B35508505D3C}" type="pres">
      <dgm:prSet presAssocID="{C5577240-BF0E-4EE0-87DC-5ADA8370D354}" presName="sp" presStyleCnt="0"/>
      <dgm:spPr/>
    </dgm:pt>
    <dgm:pt modelId="{837A1A13-914C-44E3-A0A7-EBBB6B670830}" type="pres">
      <dgm:prSet presAssocID="{4BDB8213-A0A8-4DB9-A09B-B1F43CF6A073}" presName="linNode" presStyleCnt="0"/>
      <dgm:spPr/>
    </dgm:pt>
    <dgm:pt modelId="{9E1BD624-EEC2-42AE-A8AF-9A16EB0F4392}" type="pres">
      <dgm:prSet presAssocID="{4BDB8213-A0A8-4DB9-A09B-B1F43CF6A073}" presName="parentText" presStyleLbl="node1" presStyleIdx="1" presStyleCnt="3">
        <dgm:presLayoutVars>
          <dgm:chMax val="1"/>
          <dgm:bulletEnabled val="1"/>
        </dgm:presLayoutVars>
      </dgm:prSet>
      <dgm:spPr/>
    </dgm:pt>
    <dgm:pt modelId="{D36324FF-C643-4C4A-AF16-81646D9CFFC2}" type="pres">
      <dgm:prSet presAssocID="{4BDB8213-A0A8-4DB9-A09B-B1F43CF6A073}" presName="descendantText" presStyleLbl="alignAccFollowNode1" presStyleIdx="1" presStyleCnt="3">
        <dgm:presLayoutVars>
          <dgm:bulletEnabled val="1"/>
        </dgm:presLayoutVars>
      </dgm:prSet>
      <dgm:spPr/>
    </dgm:pt>
    <dgm:pt modelId="{44298EA3-F8D0-4D9D-A6AA-386699CB1EA6}" type="pres">
      <dgm:prSet presAssocID="{CB218C55-D533-44B7-A9AD-9B5896CC02EE}" presName="sp" presStyleCnt="0"/>
      <dgm:spPr/>
    </dgm:pt>
    <dgm:pt modelId="{60DA86F4-5CF3-437F-BD76-F15A9CD00943}" type="pres">
      <dgm:prSet presAssocID="{CE375E61-7742-4D73-AE25-1A57284F99AB}" presName="linNode" presStyleCnt="0"/>
      <dgm:spPr/>
    </dgm:pt>
    <dgm:pt modelId="{AE15B40E-4470-4056-9A9F-421B81275BCB}" type="pres">
      <dgm:prSet presAssocID="{CE375E61-7742-4D73-AE25-1A57284F99AB}" presName="parentText" presStyleLbl="node1" presStyleIdx="2" presStyleCnt="3">
        <dgm:presLayoutVars>
          <dgm:chMax val="1"/>
          <dgm:bulletEnabled val="1"/>
        </dgm:presLayoutVars>
      </dgm:prSet>
      <dgm:spPr/>
    </dgm:pt>
    <dgm:pt modelId="{93529499-8D4A-4121-B1D8-6374B7B18768}" type="pres">
      <dgm:prSet presAssocID="{CE375E61-7742-4D73-AE25-1A57284F99AB}" presName="descendantText" presStyleLbl="alignAccFollowNode1" presStyleIdx="2" presStyleCnt="3">
        <dgm:presLayoutVars>
          <dgm:bulletEnabled val="1"/>
        </dgm:presLayoutVars>
      </dgm:prSet>
      <dgm:spPr/>
    </dgm:pt>
  </dgm:ptLst>
  <dgm:cxnLst>
    <dgm:cxn modelId="{6326B707-5311-4460-8BBD-7A58AB3A0180}" srcId="{549ACF62-DD5D-4B75-8FF4-3A40B36DF85F}" destId="{4BDB8213-A0A8-4DB9-A09B-B1F43CF6A073}" srcOrd="1" destOrd="0" parTransId="{8D54AFC5-7320-4AEB-86EF-0DF3FAB203D3}" sibTransId="{CB218C55-D533-44B7-A9AD-9B5896CC02EE}"/>
    <dgm:cxn modelId="{1D33A226-631D-453C-8B9C-04A39F108714}" srcId="{549ACF62-DD5D-4B75-8FF4-3A40B36DF85F}" destId="{CE375E61-7742-4D73-AE25-1A57284F99AB}" srcOrd="2" destOrd="0" parTransId="{8531039B-0B9A-4416-BBD6-3B911BB99488}" sibTransId="{417A654A-0A4F-4062-A829-F406DB9AB01C}"/>
    <dgm:cxn modelId="{80722063-A1C2-4443-8377-1F259653D3F8}" type="presOf" srcId="{2C1F8E18-037F-4A1F-A270-26AEA53DB31F}" destId="{93529499-8D4A-4121-B1D8-6374B7B18768}" srcOrd="0" destOrd="0" presId="urn:microsoft.com/office/officeart/2005/8/layout/vList5"/>
    <dgm:cxn modelId="{A34F3663-D1F9-4D9C-994F-2DA15AAFD958}" srcId="{4BDB8213-A0A8-4DB9-A09B-B1F43CF6A073}" destId="{E13217B3-D3D1-4AFB-8FDE-27E00A20AB32}" srcOrd="0" destOrd="0" parTransId="{A533E2C3-11BC-418C-8D23-B99DA18F9FF4}" sibTransId="{4E933B5E-EE2A-4F05-98AD-50E043E52F62}"/>
    <dgm:cxn modelId="{7EA1A076-BAF0-425F-B51D-81BF87ACAF29}" type="presOf" srcId="{549ACF62-DD5D-4B75-8FF4-3A40B36DF85F}" destId="{98B07398-76D4-40DE-9DBE-2375B79A04EB}" srcOrd="0" destOrd="0" presId="urn:microsoft.com/office/officeart/2005/8/layout/vList5"/>
    <dgm:cxn modelId="{03A7BF7B-04DB-4B83-A947-1BE365AABB17}" srcId="{CE375E61-7742-4D73-AE25-1A57284F99AB}" destId="{81FB4BA9-D323-4E13-A8F8-C746C692D552}" srcOrd="1" destOrd="0" parTransId="{F38CCF00-E4E5-42B7-93F9-3A125785EB73}" sibTransId="{6247855A-5E08-4B19-8FB9-5854B65401AC}"/>
    <dgm:cxn modelId="{24CFB38A-3F71-4645-B851-BBE7585A00F8}" type="presOf" srcId="{E13217B3-D3D1-4AFB-8FDE-27E00A20AB32}" destId="{D36324FF-C643-4C4A-AF16-81646D9CFFC2}" srcOrd="0" destOrd="0" presId="urn:microsoft.com/office/officeart/2005/8/layout/vList5"/>
    <dgm:cxn modelId="{98A1E58A-3181-495C-8BA5-3275A5B1D311}" type="presOf" srcId="{E3F6D856-108E-4BA8-881F-927FECE6CFA3}" destId="{93529499-8D4A-4121-B1D8-6374B7B18768}" srcOrd="0" destOrd="2" presId="urn:microsoft.com/office/officeart/2005/8/layout/vList5"/>
    <dgm:cxn modelId="{789BF09F-845F-4CF1-B625-BAE33F225B7E}" type="presOf" srcId="{CE375E61-7742-4D73-AE25-1A57284F99AB}" destId="{AE15B40E-4470-4056-9A9F-421B81275BCB}" srcOrd="0" destOrd="0" presId="urn:microsoft.com/office/officeart/2005/8/layout/vList5"/>
    <dgm:cxn modelId="{1FEA8AA9-883E-4E45-84CD-631010D2BC25}" type="presOf" srcId="{00CDC66D-D02C-4554-8D62-E226BB431B7C}" destId="{19D29BC5-910F-42AC-9E82-4BE8BE4AC31F}" srcOrd="0" destOrd="0" presId="urn:microsoft.com/office/officeart/2005/8/layout/vList5"/>
    <dgm:cxn modelId="{A81B68B8-E7D3-499C-9DD8-897A85588652}" type="presOf" srcId="{39CBD60C-EACA-43CF-93A0-3E3256F7DA1E}" destId="{855D5D15-A8CD-453E-B36F-6F46148D708A}" srcOrd="0" destOrd="0" presId="urn:microsoft.com/office/officeart/2005/8/layout/vList5"/>
    <dgm:cxn modelId="{56E5EABF-BCB2-48B9-A202-1788CEF46532}" type="presOf" srcId="{81FB4BA9-D323-4E13-A8F8-C746C692D552}" destId="{93529499-8D4A-4121-B1D8-6374B7B18768}" srcOrd="0" destOrd="1" presId="urn:microsoft.com/office/officeart/2005/8/layout/vList5"/>
    <dgm:cxn modelId="{7DE3CBC4-8C0E-4681-B2CB-9FD02AD66EF7}" srcId="{549ACF62-DD5D-4B75-8FF4-3A40B36DF85F}" destId="{39CBD60C-EACA-43CF-93A0-3E3256F7DA1E}" srcOrd="0" destOrd="0" parTransId="{D8F742CF-7208-4E93-B139-DB4A29C69B08}" sibTransId="{C5577240-BF0E-4EE0-87DC-5ADA8370D354}"/>
    <dgm:cxn modelId="{9D1BF5D4-86BB-45E7-8011-861B707E751F}" type="presOf" srcId="{4BDB8213-A0A8-4DB9-A09B-B1F43CF6A073}" destId="{9E1BD624-EEC2-42AE-A8AF-9A16EB0F4392}" srcOrd="0" destOrd="0" presId="urn:microsoft.com/office/officeart/2005/8/layout/vList5"/>
    <dgm:cxn modelId="{269772F4-BAEC-4A2F-8BA0-97EB47A512E0}" srcId="{CE375E61-7742-4D73-AE25-1A57284F99AB}" destId="{E3F6D856-108E-4BA8-881F-927FECE6CFA3}" srcOrd="2" destOrd="0" parTransId="{43468F1D-1F76-4E7A-9146-1C839E91C3EE}" sibTransId="{93E1EE7D-A202-4C2E-BFC6-BDAFEB1D4A81}"/>
    <dgm:cxn modelId="{4A05DDF6-03AA-4747-98CA-37B1861BC3AF}" srcId="{39CBD60C-EACA-43CF-93A0-3E3256F7DA1E}" destId="{00CDC66D-D02C-4554-8D62-E226BB431B7C}" srcOrd="0" destOrd="0" parTransId="{DA0F26C8-7E49-4080-9E02-126D65F816BD}" sibTransId="{ECDAEED6-E207-4EC3-9946-A7B0E16E8637}"/>
    <dgm:cxn modelId="{0646E2FB-646A-4B35-92B5-D0F047A85535}" srcId="{CE375E61-7742-4D73-AE25-1A57284F99AB}" destId="{2C1F8E18-037F-4A1F-A270-26AEA53DB31F}" srcOrd="0" destOrd="0" parTransId="{967D103C-C008-4CEC-A293-E433A02BD3CD}" sibTransId="{0ADD91BA-6D40-4218-B40F-31BC57DEF0E0}"/>
    <dgm:cxn modelId="{A4DBE7AC-440E-4926-A08D-DC8E36B9BEF0}" type="presParOf" srcId="{98B07398-76D4-40DE-9DBE-2375B79A04EB}" destId="{2FD26EF1-CBA1-4DF9-83C1-7BDAA8B6D50C}" srcOrd="0" destOrd="0" presId="urn:microsoft.com/office/officeart/2005/8/layout/vList5"/>
    <dgm:cxn modelId="{80F3C27F-09A4-4D15-93EF-ED2981711A2E}" type="presParOf" srcId="{2FD26EF1-CBA1-4DF9-83C1-7BDAA8B6D50C}" destId="{855D5D15-A8CD-453E-B36F-6F46148D708A}" srcOrd="0" destOrd="0" presId="urn:microsoft.com/office/officeart/2005/8/layout/vList5"/>
    <dgm:cxn modelId="{2041C864-F992-4699-A237-7B14B03DB551}" type="presParOf" srcId="{2FD26EF1-CBA1-4DF9-83C1-7BDAA8B6D50C}" destId="{19D29BC5-910F-42AC-9E82-4BE8BE4AC31F}" srcOrd="1" destOrd="0" presId="urn:microsoft.com/office/officeart/2005/8/layout/vList5"/>
    <dgm:cxn modelId="{C7A3E3EE-F746-4DB1-8F24-BA76107A5750}" type="presParOf" srcId="{98B07398-76D4-40DE-9DBE-2375B79A04EB}" destId="{3BFC95B8-B239-48C0-B607-B35508505D3C}" srcOrd="1" destOrd="0" presId="urn:microsoft.com/office/officeart/2005/8/layout/vList5"/>
    <dgm:cxn modelId="{62A654FD-25D1-4E1F-BF85-431EB2EBDFF6}" type="presParOf" srcId="{98B07398-76D4-40DE-9DBE-2375B79A04EB}" destId="{837A1A13-914C-44E3-A0A7-EBBB6B670830}" srcOrd="2" destOrd="0" presId="urn:microsoft.com/office/officeart/2005/8/layout/vList5"/>
    <dgm:cxn modelId="{2041E3A0-D8EB-4765-AEE8-C750295A5CA6}" type="presParOf" srcId="{837A1A13-914C-44E3-A0A7-EBBB6B670830}" destId="{9E1BD624-EEC2-42AE-A8AF-9A16EB0F4392}" srcOrd="0" destOrd="0" presId="urn:microsoft.com/office/officeart/2005/8/layout/vList5"/>
    <dgm:cxn modelId="{2540E6A1-1429-4F50-996A-C6DEEC551440}" type="presParOf" srcId="{837A1A13-914C-44E3-A0A7-EBBB6B670830}" destId="{D36324FF-C643-4C4A-AF16-81646D9CFFC2}" srcOrd="1" destOrd="0" presId="urn:microsoft.com/office/officeart/2005/8/layout/vList5"/>
    <dgm:cxn modelId="{4A1E3F21-D51C-491D-AC2F-3E5AAC2A3397}" type="presParOf" srcId="{98B07398-76D4-40DE-9DBE-2375B79A04EB}" destId="{44298EA3-F8D0-4D9D-A6AA-386699CB1EA6}" srcOrd="3" destOrd="0" presId="urn:microsoft.com/office/officeart/2005/8/layout/vList5"/>
    <dgm:cxn modelId="{1D290AC1-C58D-4A6B-9EDE-C344C74F833E}" type="presParOf" srcId="{98B07398-76D4-40DE-9DBE-2375B79A04EB}" destId="{60DA86F4-5CF3-437F-BD76-F15A9CD00943}" srcOrd="4" destOrd="0" presId="urn:microsoft.com/office/officeart/2005/8/layout/vList5"/>
    <dgm:cxn modelId="{84A6F086-1483-4219-A4DA-C656D00097C1}" type="presParOf" srcId="{60DA86F4-5CF3-437F-BD76-F15A9CD00943}" destId="{AE15B40E-4470-4056-9A9F-421B81275BCB}" srcOrd="0" destOrd="0" presId="urn:microsoft.com/office/officeart/2005/8/layout/vList5"/>
    <dgm:cxn modelId="{6B701EF3-8F26-4126-A22B-DCDB5E329B3D}" type="presParOf" srcId="{60DA86F4-5CF3-437F-BD76-F15A9CD00943}" destId="{93529499-8D4A-4121-B1D8-6374B7B18768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D29BC5-910F-42AC-9E82-4BE8BE4AC31F}">
      <dsp:nvSpPr>
        <dsp:cNvPr id="0" name=""/>
        <dsp:cNvSpPr/>
      </dsp:nvSpPr>
      <dsp:spPr>
        <a:xfrm rot="5400000">
          <a:off x="1840333" y="-711151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Darshil Kumar</a:t>
          </a:r>
        </a:p>
      </dsp:txBody>
      <dsp:txXfrm rot="-5400000">
        <a:off x="1078992" y="69498"/>
        <a:ext cx="1898900" cy="356909"/>
      </dsp:txXfrm>
    </dsp:sp>
    <dsp:sp modelId="{855D5D15-A8CD-453E-B36F-6F46148D708A}">
      <dsp:nvSpPr>
        <dsp:cNvPr id="0" name=""/>
        <dsp:cNvSpPr/>
      </dsp:nvSpPr>
      <dsp:spPr>
        <a:xfrm>
          <a:off x="0" y="749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Name</a:t>
          </a:r>
        </a:p>
      </dsp:txBody>
      <dsp:txXfrm>
        <a:off x="24135" y="24884"/>
        <a:ext cx="1030722" cy="446137"/>
      </dsp:txXfrm>
    </dsp:sp>
    <dsp:sp modelId="{D36324FF-C643-4C4A-AF16-81646D9CFFC2}">
      <dsp:nvSpPr>
        <dsp:cNvPr id="0" name=""/>
        <dsp:cNvSpPr/>
      </dsp:nvSpPr>
      <dsp:spPr>
        <a:xfrm rot="5400000">
          <a:off x="1840333" y="-192024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XIIA</a:t>
          </a:r>
        </a:p>
      </dsp:txBody>
      <dsp:txXfrm rot="-5400000">
        <a:off x="1078992" y="588625"/>
        <a:ext cx="1898900" cy="356909"/>
      </dsp:txXfrm>
    </dsp:sp>
    <dsp:sp modelId="{9E1BD624-EEC2-42AE-A8AF-9A16EB0F4392}">
      <dsp:nvSpPr>
        <dsp:cNvPr id="0" name=""/>
        <dsp:cNvSpPr/>
      </dsp:nvSpPr>
      <dsp:spPr>
        <a:xfrm>
          <a:off x="0" y="519876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Class</a:t>
          </a:r>
        </a:p>
      </dsp:txBody>
      <dsp:txXfrm>
        <a:off x="24135" y="544011"/>
        <a:ext cx="1030722" cy="446137"/>
      </dsp:txXfrm>
    </dsp:sp>
    <dsp:sp modelId="{93529499-8D4A-4121-B1D8-6374B7B18768}">
      <dsp:nvSpPr>
        <dsp:cNvPr id="0" name=""/>
        <dsp:cNvSpPr/>
      </dsp:nvSpPr>
      <dsp:spPr>
        <a:xfrm rot="5400000">
          <a:off x="1840333" y="327103"/>
          <a:ext cx="395525" cy="1918208"/>
        </a:xfrm>
        <a:prstGeom prst="round2Same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38100" rIns="76200" bIns="38100" numCol="1" spcCol="1270" anchor="ctr" anchorCtr="0">
          <a:noAutofit/>
        </a:bodyPr>
        <a:lstStyle/>
        <a:p>
          <a:pPr marL="57150" lvl="1" indent="-57150" algn="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7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2000" kern="1200"/>
            <a:t>14601083</a:t>
          </a:r>
          <a:endParaRPr lang="en-IN" sz="700" kern="1200"/>
        </a:p>
        <a:p>
          <a:pPr marL="57150" lvl="1" indent="-57150" algn="r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700" kern="1200"/>
        </a:p>
      </dsp:txBody>
      <dsp:txXfrm rot="-5400000">
        <a:off x="1078992" y="1107752"/>
        <a:ext cx="1898900" cy="356909"/>
      </dsp:txXfrm>
    </dsp:sp>
    <dsp:sp modelId="{AE15B40E-4470-4056-9A9F-421B81275BCB}">
      <dsp:nvSpPr>
        <dsp:cNvPr id="0" name=""/>
        <dsp:cNvSpPr/>
      </dsp:nvSpPr>
      <dsp:spPr>
        <a:xfrm>
          <a:off x="0" y="1039003"/>
          <a:ext cx="1078992" cy="49440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300" kern="1200"/>
            <a:t>Roll No</a:t>
          </a:r>
        </a:p>
      </dsp:txBody>
      <dsp:txXfrm>
        <a:off x="24135" y="1063138"/>
        <a:ext cx="1030722" cy="4461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47EBB-8D2F-4C3D-BC98-19363127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40</Pages>
  <Words>2386</Words>
  <Characters>20806</Characters>
  <Application>Microsoft Office Word</Application>
  <DocSecurity>0</DocSecurity>
  <Lines>1387</Lines>
  <Paragraphs>966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Drishti .</cp:lastModifiedBy>
  <cp:revision>14</cp:revision>
  <dcterms:created xsi:type="dcterms:W3CDTF">2021-11-11T13:16:00Z</dcterms:created>
  <dcterms:modified xsi:type="dcterms:W3CDTF">2022-03-16T04:52:00Z</dcterms:modified>
</cp:coreProperties>
</file>