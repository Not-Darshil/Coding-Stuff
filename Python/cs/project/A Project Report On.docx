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FA87" w14:textId="3BDBC006" w:rsidR="001B0240" w:rsidRPr="00BE2B55" w:rsidRDefault="001B0240" w:rsidP="001B0240">
      <w:pPr>
        <w:jc w:val="center"/>
        <w:rPr>
          <w:sz w:val="56"/>
          <w:szCs w:val="32"/>
        </w:rPr>
      </w:pPr>
      <w:r>
        <w:rPr>
          <w:rFonts w:ascii="Cooper Black" w:hAnsi="Cooper Black"/>
          <w:b/>
          <w:sz w:val="56"/>
        </w:rPr>
        <w:t xml:space="preserve"> </w:t>
      </w:r>
      <w:r w:rsidRPr="00BE2B55">
        <w:rPr>
          <w:sz w:val="56"/>
          <w:szCs w:val="32"/>
        </w:rPr>
        <w:t>A Project Report On</w:t>
      </w:r>
    </w:p>
    <w:p w14:paraId="3D04C889" w14:textId="65B56747" w:rsidR="001B0240" w:rsidRPr="009F499E" w:rsidRDefault="00035FF3" w:rsidP="001B0240">
      <w:pPr>
        <w:jc w:val="center"/>
        <w:rPr>
          <w:rFonts w:ascii="Hobo Std" w:hAnsi="Hobo Std"/>
          <w:b/>
          <w:i/>
          <w:sz w:val="56"/>
          <w:u w:val="single"/>
        </w:rPr>
      </w:pPr>
      <w:r>
        <w:rPr>
          <w:rFonts w:ascii="Hobo Std" w:hAnsi="Hobo Std"/>
          <w:b/>
          <w:i/>
          <w:sz w:val="56"/>
          <w:u w:val="single"/>
        </w:rPr>
        <w:t>STOCKS MANAGEMENT</w:t>
      </w:r>
    </w:p>
    <w:p w14:paraId="7B8E1226" w14:textId="77777777" w:rsidR="001B0240" w:rsidRDefault="001B0240" w:rsidP="001B0240">
      <w:pPr>
        <w:rPr>
          <w:noProof/>
        </w:rPr>
      </w:pPr>
    </w:p>
    <w:p w14:paraId="145B289B" w14:textId="77777777" w:rsidR="001B0240" w:rsidRDefault="001B0240" w:rsidP="001B0240">
      <w:pPr>
        <w:rPr>
          <w:noProof/>
        </w:rPr>
      </w:pPr>
    </w:p>
    <w:p w14:paraId="08316BE6" w14:textId="77777777" w:rsidR="001B0240" w:rsidRDefault="00D05496" w:rsidP="001B0240">
      <w:pPr>
        <w:jc w:val="center"/>
      </w:pPr>
      <w:r>
        <w:rPr>
          <w:noProof/>
          <w:lang w:eastAsia="en-IN"/>
        </w:rPr>
        <w:drawing>
          <wp:inline distT="0" distB="0" distL="0" distR="0" wp14:anchorId="691310C1" wp14:editId="1B769BA6">
            <wp:extent cx="1428750" cy="1428750"/>
            <wp:effectExtent l="0" t="0" r="0" b="0"/>
            <wp:docPr id="5" name="Picture 5" descr="C:\Users\Drishti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ishti\OneDriv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2C3" w14:textId="77777777" w:rsidR="001B0240" w:rsidRDefault="001B0240" w:rsidP="001B0240">
      <w:pPr>
        <w:rPr>
          <w:sz w:val="36"/>
        </w:rPr>
      </w:pPr>
    </w:p>
    <w:p w14:paraId="670DE0A2" w14:textId="77777777" w:rsidR="00035FF3" w:rsidRPr="00D05496" w:rsidRDefault="00035FF3" w:rsidP="00035FF3">
      <w:pPr>
        <w:jc w:val="center"/>
        <w:rPr>
          <w:b/>
          <w:sz w:val="40"/>
        </w:rPr>
      </w:pPr>
      <w:r w:rsidRPr="00D05496">
        <w:rPr>
          <w:b/>
          <w:sz w:val="40"/>
        </w:rPr>
        <w:t>Under the Guidance of</w:t>
      </w:r>
    </w:p>
    <w:p w14:paraId="1A6F84AA" w14:textId="77777777" w:rsidR="00035FF3" w:rsidRPr="00D05496" w:rsidRDefault="00035FF3" w:rsidP="00035FF3">
      <w:pPr>
        <w:jc w:val="center"/>
        <w:rPr>
          <w:sz w:val="40"/>
        </w:rPr>
      </w:pPr>
      <w:r w:rsidRPr="00D05496">
        <w:rPr>
          <w:sz w:val="40"/>
        </w:rPr>
        <w:t xml:space="preserve">Mr. </w:t>
      </w:r>
      <w:proofErr w:type="spellStart"/>
      <w:r w:rsidRPr="00D05496">
        <w:rPr>
          <w:sz w:val="40"/>
        </w:rPr>
        <w:t>Satpal</w:t>
      </w:r>
      <w:proofErr w:type="spellEnd"/>
      <w:r w:rsidRPr="00D05496">
        <w:rPr>
          <w:sz w:val="40"/>
        </w:rPr>
        <w:t xml:space="preserve"> Singh</w:t>
      </w:r>
    </w:p>
    <w:p w14:paraId="3A47D320" w14:textId="77777777" w:rsidR="001B0240" w:rsidRPr="00BE2B55" w:rsidRDefault="001B0240" w:rsidP="001B0240">
      <w:pPr>
        <w:rPr>
          <w:sz w:val="36"/>
        </w:rPr>
      </w:pPr>
    </w:p>
    <w:p w14:paraId="126114B1" w14:textId="77777777" w:rsidR="001B0240" w:rsidRDefault="001B0240" w:rsidP="001B0240">
      <w:pPr>
        <w:jc w:val="center"/>
      </w:pPr>
    </w:p>
    <w:p w14:paraId="0223DB10" w14:textId="2BBB4688" w:rsidR="001B0240" w:rsidRPr="00D05496" w:rsidRDefault="00035FF3" w:rsidP="00035FF3">
      <w:pPr>
        <w:jc w:val="right"/>
        <w:rPr>
          <w:b/>
          <w:sz w:val="28"/>
        </w:rPr>
      </w:pPr>
      <w:r>
        <w:rPr>
          <w:rFonts w:ascii="Calibri" w:hAnsi="Calibri" w:cs="Calibri"/>
          <w:b/>
          <w:bCs/>
          <w:noProof/>
          <w:color w:val="000000"/>
          <w:sz w:val="72"/>
          <w:szCs w:val="72"/>
          <w:u w:val="double"/>
          <w:lang w:eastAsia="en-IN"/>
        </w:rPr>
        <w:drawing>
          <wp:inline distT="0" distB="0" distL="0" distR="0" wp14:anchorId="0F2C1C15" wp14:editId="2A3DFCA4">
            <wp:extent cx="2997200" cy="1534160"/>
            <wp:effectExtent l="38100" t="19050" r="31750" b="46990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3EE123D" w14:textId="77777777" w:rsidR="00035FF3" w:rsidRDefault="00035FF3" w:rsidP="00D05496">
      <w:pPr>
        <w:jc w:val="center"/>
        <w:rPr>
          <w:sz w:val="20"/>
        </w:rPr>
      </w:pPr>
    </w:p>
    <w:p w14:paraId="669BC6A6" w14:textId="77777777" w:rsidR="00035FF3" w:rsidRDefault="00035FF3" w:rsidP="00D05496">
      <w:pPr>
        <w:jc w:val="center"/>
        <w:rPr>
          <w:sz w:val="20"/>
        </w:rPr>
      </w:pPr>
    </w:p>
    <w:p w14:paraId="1ECBA935" w14:textId="06270C6E" w:rsidR="00035FF3" w:rsidRDefault="00035FF3" w:rsidP="00D05496">
      <w:pPr>
        <w:jc w:val="center"/>
        <w:rPr>
          <w:sz w:val="20"/>
        </w:rPr>
      </w:pPr>
      <w:proofErr w:type="spellStart"/>
      <w:proofErr w:type="gramStart"/>
      <w:r w:rsidRPr="00D05496">
        <w:rPr>
          <w:b/>
          <w:sz w:val="28"/>
        </w:rPr>
        <w:t>Vanasthali</w:t>
      </w:r>
      <w:proofErr w:type="spellEnd"/>
      <w:r w:rsidRPr="00D05496">
        <w:rPr>
          <w:b/>
          <w:sz w:val="28"/>
        </w:rPr>
        <w:t xml:space="preserve">  Public</w:t>
      </w:r>
      <w:proofErr w:type="gramEnd"/>
      <w:r w:rsidRPr="00D05496">
        <w:rPr>
          <w:b/>
          <w:sz w:val="28"/>
        </w:rPr>
        <w:t xml:space="preserve"> School</w:t>
      </w:r>
    </w:p>
    <w:p w14:paraId="3497A105" w14:textId="211E345D" w:rsidR="00D05496" w:rsidRPr="00D05496" w:rsidRDefault="00D05496" w:rsidP="00D05496">
      <w:pPr>
        <w:jc w:val="center"/>
        <w:rPr>
          <w:sz w:val="20"/>
        </w:rPr>
      </w:pPr>
      <w:r w:rsidRPr="00D05496">
        <w:rPr>
          <w:sz w:val="20"/>
        </w:rPr>
        <w:t xml:space="preserve">A-461-462, Mayur </w:t>
      </w:r>
      <w:proofErr w:type="spellStart"/>
      <w:r w:rsidRPr="00D05496">
        <w:rPr>
          <w:sz w:val="20"/>
        </w:rPr>
        <w:t>Vihar</w:t>
      </w:r>
      <w:proofErr w:type="spellEnd"/>
      <w:r w:rsidRPr="00D05496">
        <w:rPr>
          <w:sz w:val="20"/>
        </w:rPr>
        <w:t xml:space="preserve"> Phase III, Delhi-110096</w:t>
      </w:r>
    </w:p>
    <w:p w14:paraId="38091D1A" w14:textId="77777777" w:rsidR="00D05496" w:rsidRDefault="00D05496">
      <w:pPr>
        <w:rPr>
          <w:sz w:val="28"/>
        </w:rPr>
      </w:pPr>
      <w:r>
        <w:rPr>
          <w:sz w:val="28"/>
        </w:rPr>
        <w:br w:type="page"/>
      </w:r>
    </w:p>
    <w:p w14:paraId="50AE4895" w14:textId="77777777" w:rsidR="00715EF2" w:rsidRDefault="001B0240" w:rsidP="00715EF2">
      <w:pPr>
        <w:jc w:val="center"/>
        <w:rPr>
          <w:b/>
          <w:sz w:val="72"/>
          <w:u w:val="double"/>
        </w:rPr>
      </w:pPr>
      <w:r w:rsidRPr="004C6898">
        <w:rPr>
          <w:b/>
          <w:sz w:val="72"/>
          <w:u w:val="double"/>
        </w:rPr>
        <w:lastRenderedPageBreak/>
        <w:t>Contents</w:t>
      </w:r>
    </w:p>
    <w:p w14:paraId="492369AD" w14:textId="77777777" w:rsidR="00715EF2" w:rsidRDefault="00715EF2" w:rsidP="00715EF2">
      <w:pPr>
        <w:jc w:val="center"/>
        <w:rPr>
          <w:b/>
          <w:sz w:val="72"/>
          <w:u w:val="double"/>
        </w:rPr>
      </w:pPr>
    </w:p>
    <w:p w14:paraId="6E99DAC0" w14:textId="77777777" w:rsidR="00715EF2" w:rsidRDefault="00715EF2" w:rsidP="00715EF2">
      <w:pPr>
        <w:jc w:val="center"/>
        <w:rPr>
          <w:b/>
          <w:sz w:val="36"/>
          <w:u w:val="single"/>
        </w:rPr>
      </w:pPr>
    </w:p>
    <w:p w14:paraId="1F69EDD7" w14:textId="77777777" w:rsidR="00F73C63" w:rsidRPr="00715EF2" w:rsidRDefault="00F73C63" w:rsidP="00715EF2">
      <w:pPr>
        <w:pStyle w:val="ListParagraph"/>
        <w:numPr>
          <w:ilvl w:val="0"/>
          <w:numId w:val="12"/>
        </w:numPr>
        <w:spacing w:line="600" w:lineRule="auto"/>
        <w:rPr>
          <w:b/>
          <w:sz w:val="36"/>
          <w:u w:val="single"/>
        </w:rPr>
      </w:pPr>
      <w:r w:rsidRPr="00715EF2">
        <w:rPr>
          <w:b/>
          <w:sz w:val="48"/>
        </w:rPr>
        <w:t>Working Description</w:t>
      </w:r>
    </w:p>
    <w:p w14:paraId="3DD60EC6" w14:textId="77777777" w:rsidR="001B0240" w:rsidRPr="00715EF2" w:rsidRDefault="001B0240" w:rsidP="00AD207E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Module Imported</w:t>
      </w:r>
    </w:p>
    <w:p w14:paraId="58018836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Coding</w:t>
      </w:r>
    </w:p>
    <w:p w14:paraId="4DD367FE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Output</w:t>
      </w:r>
    </w:p>
    <w:p w14:paraId="42495616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Bibliography</w:t>
      </w:r>
    </w:p>
    <w:p w14:paraId="12786987" w14:textId="77777777" w:rsidR="001B0240" w:rsidRPr="00A567A8" w:rsidRDefault="001B0240" w:rsidP="001B0240">
      <w:pPr>
        <w:jc w:val="right"/>
        <w:rPr>
          <w:b/>
          <w:sz w:val="36"/>
          <w:u w:val="single"/>
        </w:rPr>
      </w:pPr>
    </w:p>
    <w:p w14:paraId="30752A39" w14:textId="77777777" w:rsidR="001B0240" w:rsidRPr="00F73C63" w:rsidRDefault="00F73C63" w:rsidP="00F73C63">
      <w:pPr>
        <w:rPr>
          <w:sz w:val="36"/>
        </w:rPr>
      </w:pPr>
      <w:r>
        <w:rPr>
          <w:sz w:val="36"/>
        </w:rPr>
        <w:br w:type="page"/>
      </w:r>
    </w:p>
    <w:p w14:paraId="19E19FCE" w14:textId="77777777" w:rsidR="001B0240" w:rsidRPr="00565848" w:rsidRDefault="001B0240" w:rsidP="001B0240">
      <w:pPr>
        <w:jc w:val="center"/>
        <w:rPr>
          <w:b/>
          <w:sz w:val="36"/>
        </w:rPr>
      </w:pPr>
      <w:r w:rsidRPr="004C6898">
        <w:rPr>
          <w:b/>
          <w:sz w:val="80"/>
          <w:szCs w:val="80"/>
          <w:u w:val="double"/>
        </w:rPr>
        <w:lastRenderedPageBreak/>
        <w:t>Working Description</w:t>
      </w:r>
    </w:p>
    <w:p w14:paraId="7FBC662B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To start the main program the User is asked about the Password which is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Password of SQL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i.e. 123456(in this case)</w:t>
      </w:r>
    </w:p>
    <w:p w14:paraId="79A872A2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>After this the program creates the database and the table for our program.</w:t>
      </w:r>
    </w:p>
    <w:p w14:paraId="4E42AA29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Then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menu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appears in which we can choose options for carrying out the mentioned operation. </w:t>
      </w:r>
    </w:p>
    <w:p w14:paraId="6E86C3BA" w14:textId="7B4F8F68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view the products which are in the </w:t>
      </w:r>
      <w:proofErr w:type="gramStart"/>
      <w:r w:rsidRPr="005E1E91">
        <w:rPr>
          <w:rFonts w:ascii="American Typewriter" w:hAnsi="American Typewriter" w:cs="Big Caslon"/>
          <w:sz w:val="32"/>
          <w:szCs w:val="14"/>
        </w:rPr>
        <w:t>database(</w:t>
      </w:r>
      <w:proofErr w:type="gramEnd"/>
      <w:r w:rsidRPr="005E1E91">
        <w:rPr>
          <w:rFonts w:ascii="American Typewriter" w:hAnsi="American Typewriter" w:cs="Big Caslon"/>
          <w:sz w:val="32"/>
          <w:szCs w:val="14"/>
        </w:rPr>
        <w:t xml:space="preserve">Supermarket)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View </w:t>
      </w:r>
      <w:r w:rsidR="009A459D" w:rsidRPr="005E1E91">
        <w:rPr>
          <w:rFonts w:ascii="American Typewriter" w:hAnsi="American Typewriter" w:cs="Big Caslon"/>
          <w:b/>
          <w:sz w:val="32"/>
          <w:szCs w:val="14"/>
        </w:rPr>
        <w:t>Stocks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 Option</w:t>
      </w:r>
      <w:r w:rsidRPr="005E1E91">
        <w:rPr>
          <w:rFonts w:ascii="American Typewriter" w:hAnsi="American Typewriter" w:cs="Big Caslon"/>
          <w:sz w:val="32"/>
          <w:szCs w:val="14"/>
        </w:rPr>
        <w:t>(1).</w:t>
      </w:r>
    </w:p>
    <w:p w14:paraId="430FB8CC" w14:textId="38EDECB3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>The user can also enter the information (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Pno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, 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PName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, Brand, MRP, </w:t>
      </w:r>
      <w:proofErr w:type="spellStart"/>
      <w:proofErr w:type="gramStart"/>
      <w:r w:rsidRPr="005E1E91">
        <w:rPr>
          <w:rFonts w:ascii="American Typewriter" w:hAnsi="American Typewriter" w:cs="Big Caslon"/>
          <w:sz w:val="32"/>
          <w:szCs w:val="14"/>
        </w:rPr>
        <w:t>SellingP</w:t>
      </w:r>
      <w:r w:rsidR="009A459D" w:rsidRPr="005E1E91">
        <w:rPr>
          <w:rFonts w:ascii="American Typewriter" w:hAnsi="American Typewriter" w:cs="Big Caslon"/>
          <w:sz w:val="32"/>
          <w:szCs w:val="14"/>
        </w:rPr>
        <w:t>,Qty</w:t>
      </w:r>
      <w:proofErr w:type="spellEnd"/>
      <w:proofErr w:type="gramEnd"/>
      <w:r w:rsidRPr="005E1E91">
        <w:rPr>
          <w:rFonts w:ascii="American Typewriter" w:hAnsi="American Typewriter" w:cs="Big Caslon"/>
          <w:sz w:val="32"/>
          <w:szCs w:val="14"/>
        </w:rPr>
        <w:t xml:space="preserve">) of the product(Only If there is no entry with same 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Pno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) in database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Add product option</w:t>
      </w:r>
      <w:r w:rsidRPr="005E1E91">
        <w:rPr>
          <w:rFonts w:ascii="American Typewriter" w:hAnsi="American Typewriter" w:cs="Big Caslon"/>
          <w:sz w:val="32"/>
          <w:szCs w:val="14"/>
        </w:rPr>
        <w:t>(2).</w:t>
      </w:r>
    </w:p>
    <w:p w14:paraId="4D313842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remove a record </w:t>
      </w:r>
      <w:proofErr w:type="gramStart"/>
      <w:r w:rsidRPr="005E1E91">
        <w:rPr>
          <w:rFonts w:ascii="American Typewriter" w:hAnsi="American Typewriter" w:cs="Big Caslon"/>
          <w:sz w:val="32"/>
          <w:szCs w:val="14"/>
        </w:rPr>
        <w:t xml:space="preserve">using  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Pno</w:t>
      </w:r>
      <w:proofErr w:type="spellEnd"/>
      <w:proofErr w:type="gramEnd"/>
      <w:r w:rsidRPr="005E1E91">
        <w:rPr>
          <w:rFonts w:ascii="American Typewriter" w:hAnsi="American Typewriter" w:cs="Big Caslon"/>
          <w:sz w:val="32"/>
          <w:szCs w:val="14"/>
        </w:rPr>
        <w:t xml:space="preserve">, 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PName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 or Brand of the product in database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Remove product option</w:t>
      </w:r>
      <w:r w:rsidRPr="005E1E91">
        <w:rPr>
          <w:rFonts w:ascii="American Typewriter" w:hAnsi="American Typewriter" w:cs="Big Caslon"/>
          <w:sz w:val="32"/>
          <w:szCs w:val="14"/>
        </w:rPr>
        <w:t>(3).</w:t>
      </w:r>
    </w:p>
    <w:p w14:paraId="7448271F" w14:textId="5913FBA5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update the </w:t>
      </w:r>
      <w:proofErr w:type="spellStart"/>
      <w:r w:rsidR="009A459D" w:rsidRPr="005E1E91">
        <w:rPr>
          <w:rFonts w:ascii="American Typewriter" w:hAnsi="American Typewriter" w:cs="Big Caslon"/>
          <w:sz w:val="32"/>
          <w:szCs w:val="14"/>
        </w:rPr>
        <w:t>P</w:t>
      </w:r>
      <w:r w:rsidRPr="005E1E91">
        <w:rPr>
          <w:rFonts w:ascii="American Typewriter" w:hAnsi="American Typewriter" w:cs="Big Caslon"/>
          <w:sz w:val="32"/>
          <w:szCs w:val="14"/>
        </w:rPr>
        <w:t>no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N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ame,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Br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and, </w:t>
      </w:r>
      <w:proofErr w:type="spellStart"/>
      <w:r w:rsidR="009A459D" w:rsidRPr="005E1E91">
        <w:rPr>
          <w:rFonts w:ascii="American Typewriter" w:hAnsi="American Typewriter" w:cs="Big Caslon"/>
          <w:sz w:val="32"/>
          <w:szCs w:val="14"/>
        </w:rPr>
        <w:t>M</w:t>
      </w:r>
      <w:r w:rsidRPr="005E1E91">
        <w:rPr>
          <w:rFonts w:ascii="American Typewriter" w:hAnsi="American Typewriter" w:cs="Big Caslon"/>
          <w:sz w:val="32"/>
          <w:szCs w:val="14"/>
        </w:rPr>
        <w:t>rp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, </w:t>
      </w:r>
      <w:proofErr w:type="spellStart"/>
      <w:r w:rsidR="009A459D" w:rsidRPr="005E1E91">
        <w:rPr>
          <w:rFonts w:ascii="American Typewriter" w:hAnsi="American Typewriter" w:cs="Big Caslon"/>
          <w:sz w:val="32"/>
          <w:szCs w:val="14"/>
        </w:rPr>
        <w:t>S</w:t>
      </w:r>
      <w:r w:rsidRPr="005E1E91">
        <w:rPr>
          <w:rFonts w:ascii="American Typewriter" w:hAnsi="American Typewriter" w:cs="Big Caslon"/>
          <w:sz w:val="32"/>
          <w:szCs w:val="14"/>
        </w:rPr>
        <w:t>ellingp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>,</w:t>
      </w:r>
      <w:r w:rsidR="009A459D" w:rsidRPr="005E1E91">
        <w:rPr>
          <w:rFonts w:ascii="American Typewriter" w:hAnsi="American Typewriter" w:cs="Big Caslon"/>
          <w:sz w:val="32"/>
          <w:szCs w:val="14"/>
        </w:rPr>
        <w:t xml:space="preserve"> and Qty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of the any record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Update Products </w:t>
      </w:r>
      <w:proofErr w:type="gramStart"/>
      <w:r w:rsidRPr="005E1E91">
        <w:rPr>
          <w:rFonts w:ascii="American Typewriter" w:hAnsi="American Typewriter" w:cs="Big Caslon"/>
          <w:b/>
          <w:sz w:val="32"/>
          <w:szCs w:val="14"/>
        </w:rPr>
        <w:t>option</w:t>
      </w:r>
      <w:r w:rsidRPr="005E1E91">
        <w:rPr>
          <w:rFonts w:ascii="American Typewriter" w:hAnsi="American Typewriter" w:cs="Big Caslon"/>
          <w:sz w:val="32"/>
          <w:szCs w:val="14"/>
        </w:rPr>
        <w:t>(</w:t>
      </w:r>
      <w:proofErr w:type="gramEnd"/>
      <w:r w:rsidRPr="005E1E91">
        <w:rPr>
          <w:rFonts w:ascii="American Typewriter" w:hAnsi="American Typewriter" w:cs="Big Caslon"/>
          <w:sz w:val="32"/>
          <w:szCs w:val="14"/>
        </w:rPr>
        <w:t>4).</w:t>
      </w:r>
    </w:p>
    <w:p w14:paraId="0F11C6BA" w14:textId="6E1A75FF" w:rsidR="00715EF2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</w:t>
      </w:r>
      <w:r w:rsidR="00715EF2" w:rsidRPr="005E1E91">
        <w:rPr>
          <w:rFonts w:ascii="American Typewriter" w:hAnsi="American Typewriter" w:cs="Big Caslon"/>
          <w:sz w:val="32"/>
          <w:szCs w:val="14"/>
        </w:rPr>
        <w:t xml:space="preserve">search records which are in the Database by </w:t>
      </w:r>
      <w:proofErr w:type="gramStart"/>
      <w:r w:rsidR="00715EF2" w:rsidRPr="005E1E91">
        <w:rPr>
          <w:rFonts w:ascii="American Typewriter" w:hAnsi="American Typewriter" w:cs="Big Caslon"/>
          <w:sz w:val="32"/>
          <w:szCs w:val="14"/>
        </w:rPr>
        <w:t>Modes(</w:t>
      </w:r>
      <w:proofErr w:type="spellStart"/>
      <w:proofErr w:type="gramEnd"/>
      <w:r w:rsidR="00715EF2" w:rsidRPr="005E1E91">
        <w:rPr>
          <w:rFonts w:ascii="American Typewriter" w:hAnsi="American Typewriter" w:cs="Big Caslon"/>
          <w:sz w:val="32"/>
          <w:szCs w:val="14"/>
        </w:rPr>
        <w:t>Pno,PName,Brand</w:t>
      </w:r>
      <w:r w:rsidR="009A459D" w:rsidRPr="005E1E91">
        <w:rPr>
          <w:rFonts w:ascii="American Typewriter" w:hAnsi="American Typewriter" w:cs="Big Caslon"/>
          <w:sz w:val="32"/>
          <w:szCs w:val="14"/>
        </w:rPr>
        <w:t>,Qty</w:t>
      </w:r>
      <w:proofErr w:type="spellEnd"/>
      <w:r w:rsidR="00715EF2" w:rsidRPr="005E1E91">
        <w:rPr>
          <w:rFonts w:ascii="American Typewriter" w:hAnsi="American Typewriter" w:cs="Big Caslon"/>
          <w:sz w:val="32"/>
          <w:szCs w:val="14"/>
        </w:rPr>
        <w:t xml:space="preserve">).If multiple records found it will show multiple using the </w:t>
      </w:r>
      <w:r w:rsidR="00715EF2" w:rsidRPr="005E1E91">
        <w:rPr>
          <w:rFonts w:ascii="American Typewriter" w:hAnsi="American Typewriter" w:cs="Big Caslon"/>
          <w:b/>
          <w:sz w:val="32"/>
          <w:szCs w:val="14"/>
        </w:rPr>
        <w:t>Search Record option</w:t>
      </w:r>
      <w:r w:rsidR="00715EF2" w:rsidRPr="005E1E91">
        <w:rPr>
          <w:rFonts w:ascii="American Typewriter" w:hAnsi="American Typewriter" w:cs="Big Caslon"/>
          <w:sz w:val="32"/>
          <w:szCs w:val="14"/>
        </w:rPr>
        <w:t>(5).</w:t>
      </w:r>
    </w:p>
    <w:p w14:paraId="082D9BF8" w14:textId="0A0913F9" w:rsidR="009A459D" w:rsidRPr="005E1E91" w:rsidRDefault="009A459D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create billing for the sale using 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Generate Billing </w:t>
      </w:r>
      <w:proofErr w:type="gramStart"/>
      <w:r w:rsidRPr="005E1E91">
        <w:rPr>
          <w:rFonts w:ascii="American Typewriter" w:hAnsi="American Typewriter" w:cs="Big Caslon"/>
          <w:b/>
          <w:sz w:val="32"/>
          <w:szCs w:val="14"/>
        </w:rPr>
        <w:t>option</w:t>
      </w:r>
      <w:r w:rsidRPr="005E1E91">
        <w:rPr>
          <w:rFonts w:ascii="American Typewriter" w:hAnsi="American Typewriter" w:cs="Big Caslon"/>
          <w:sz w:val="32"/>
          <w:szCs w:val="14"/>
        </w:rPr>
        <w:t>(</w:t>
      </w:r>
      <w:proofErr w:type="gramEnd"/>
      <w:r w:rsidRPr="005E1E91">
        <w:rPr>
          <w:rFonts w:ascii="American Typewriter" w:hAnsi="American Typewriter" w:cs="Big Caslon"/>
          <w:sz w:val="32"/>
          <w:szCs w:val="14"/>
        </w:rPr>
        <w:t xml:space="preserve">6).In </w:t>
      </w:r>
      <w:proofErr w:type="spellStart"/>
      <w:r w:rsidRPr="005E1E91">
        <w:rPr>
          <w:rFonts w:ascii="American Typewriter" w:hAnsi="American Typewriter" w:cs="Big Caslon"/>
          <w:sz w:val="32"/>
          <w:szCs w:val="14"/>
        </w:rPr>
        <w:t>this</w:t>
      </w:r>
      <w:r w:rsidR="005E1E91" w:rsidRPr="005E1E91">
        <w:rPr>
          <w:rFonts w:ascii="American Typewriter" w:hAnsi="American Typewriter" w:cs="Big Caslon"/>
          <w:sz w:val="32"/>
          <w:szCs w:val="14"/>
        </w:rPr>
        <w:t>,</w:t>
      </w:r>
      <w:r w:rsidRPr="005E1E91">
        <w:rPr>
          <w:rFonts w:ascii="American Typewriter" w:hAnsi="American Typewriter" w:cs="Big Caslon"/>
          <w:sz w:val="32"/>
          <w:szCs w:val="14"/>
        </w:rPr>
        <w:t>first</w:t>
      </w:r>
      <w:proofErr w:type="spellEnd"/>
      <w:r w:rsidRPr="005E1E91">
        <w:rPr>
          <w:rFonts w:ascii="American Typewriter" w:hAnsi="American Typewriter" w:cs="Big Caslon"/>
          <w:sz w:val="32"/>
          <w:szCs w:val="14"/>
        </w:rPr>
        <w:t xml:space="preserve"> the user can see the stock</w:t>
      </w:r>
      <w:r w:rsidR="005E1E91" w:rsidRPr="005E1E91">
        <w:rPr>
          <w:rFonts w:ascii="American Typewriter" w:hAnsi="American Typewriter" w:cs="Big Caslon"/>
          <w:sz w:val="32"/>
          <w:szCs w:val="14"/>
        </w:rPr>
        <w:t>s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available and then later he needs to </w:t>
      </w:r>
      <w:r w:rsidR="005E1E91" w:rsidRPr="005E1E91">
        <w:rPr>
          <w:rFonts w:ascii="American Typewriter" w:hAnsi="American Typewriter" w:cs="Big Caslon"/>
          <w:sz w:val="32"/>
          <w:szCs w:val="14"/>
        </w:rPr>
        <w:t>give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the</w:t>
      </w:r>
      <w:r w:rsidR="005E1E91" w:rsidRPr="005E1E91">
        <w:rPr>
          <w:rFonts w:ascii="American Typewriter" w:hAnsi="American Typewriter" w:cs="Big Caslon"/>
          <w:sz w:val="32"/>
          <w:szCs w:val="14"/>
        </w:rPr>
        <w:t xml:space="preserve"> </w:t>
      </w:r>
      <w:proofErr w:type="spellStart"/>
      <w:r w:rsidR="005E1E91" w:rsidRPr="005E1E91">
        <w:rPr>
          <w:rFonts w:ascii="American Typewriter" w:hAnsi="American Typewriter" w:cs="Big Caslon"/>
          <w:sz w:val="32"/>
          <w:szCs w:val="14"/>
        </w:rPr>
        <w:t>pno</w:t>
      </w:r>
      <w:proofErr w:type="spellEnd"/>
      <w:r w:rsidR="005E1E91" w:rsidRPr="005E1E91">
        <w:rPr>
          <w:rFonts w:ascii="American Typewriter" w:hAnsi="American Typewriter" w:cs="Big Caslon"/>
          <w:sz w:val="32"/>
          <w:szCs w:val="14"/>
        </w:rPr>
        <w:t xml:space="preserve"> and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amount of the product </w:t>
      </w:r>
      <w:r w:rsidR="005E1E91" w:rsidRPr="005E1E91">
        <w:rPr>
          <w:rFonts w:ascii="American Typewriter" w:hAnsi="American Typewriter" w:cs="Big Caslon"/>
          <w:sz w:val="32"/>
          <w:szCs w:val="14"/>
        </w:rPr>
        <w:t>to be sold</w:t>
      </w:r>
      <w:r w:rsidRPr="005E1E91">
        <w:rPr>
          <w:rFonts w:ascii="American Typewriter" w:hAnsi="American Typewriter" w:cs="Big Caslon"/>
          <w:sz w:val="32"/>
          <w:szCs w:val="14"/>
        </w:rPr>
        <w:t>.(However the amount should be in the domain o</w:t>
      </w:r>
      <w:r w:rsidR="005E1E91" w:rsidRPr="005E1E91">
        <w:rPr>
          <w:rFonts w:ascii="American Typewriter" w:hAnsi="American Typewriter" w:cs="Big Caslon"/>
          <w:sz w:val="32"/>
          <w:szCs w:val="14"/>
        </w:rPr>
        <w:t>f the Qty of the stocks</w:t>
      </w:r>
      <w:r w:rsidRPr="005E1E91">
        <w:rPr>
          <w:rFonts w:ascii="American Typewriter" w:hAnsi="American Typewriter" w:cs="Big Caslon"/>
          <w:sz w:val="32"/>
          <w:szCs w:val="14"/>
        </w:rPr>
        <w:t>)</w:t>
      </w:r>
      <w:r w:rsidR="005E1E91" w:rsidRPr="005E1E91">
        <w:rPr>
          <w:rFonts w:ascii="American Typewriter" w:hAnsi="American Typewriter" w:cs="Big Caslon"/>
          <w:sz w:val="32"/>
          <w:szCs w:val="14"/>
        </w:rPr>
        <w:t xml:space="preserve"> and then a billing is generated and then user is asked whether he wants to update the Qty according the sold amount.</w:t>
      </w:r>
    </w:p>
    <w:p w14:paraId="380187CA" w14:textId="77777777" w:rsidR="001B0240" w:rsidRDefault="00715EF2" w:rsidP="00715EF2">
      <w:pPr>
        <w:rPr>
          <w:b/>
          <w:sz w:val="80"/>
          <w:szCs w:val="80"/>
          <w:u w:val="double"/>
        </w:rPr>
      </w:pPr>
      <w:r>
        <w:rPr>
          <w:rFonts w:ascii="American Typewriter" w:hAnsi="American Typewriter" w:cs="Big Caslon"/>
          <w:sz w:val="40"/>
        </w:rPr>
        <w:br w:type="page"/>
      </w:r>
      <w:r w:rsidR="001B0240" w:rsidRPr="00FC50DA">
        <w:rPr>
          <w:b/>
          <w:sz w:val="80"/>
          <w:szCs w:val="80"/>
          <w:u w:val="double"/>
        </w:rPr>
        <w:lastRenderedPageBreak/>
        <w:t>Module Imported</w:t>
      </w:r>
    </w:p>
    <w:p w14:paraId="2DC32F65" w14:textId="77777777" w:rsidR="001B0240" w:rsidRDefault="001B0240" w:rsidP="001B0240">
      <w:pPr>
        <w:pStyle w:val="ListParagraph"/>
        <w:jc w:val="center"/>
        <w:rPr>
          <w:b/>
          <w:sz w:val="80"/>
          <w:szCs w:val="80"/>
          <w:u w:val="double"/>
        </w:rPr>
      </w:pPr>
    </w:p>
    <w:p w14:paraId="33FDF575" w14:textId="77777777"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proofErr w:type="spellStart"/>
      <w:r w:rsidRPr="00565848">
        <w:rPr>
          <w:b/>
          <w:sz w:val="60"/>
          <w:szCs w:val="60"/>
        </w:rPr>
        <w:t>mysql.connector</w:t>
      </w:r>
      <w:proofErr w:type="spellEnd"/>
    </w:p>
    <w:p w14:paraId="30BE5316" w14:textId="77777777" w:rsidR="005158FF" w:rsidRPr="005158FF" w:rsidRDefault="001B0240" w:rsidP="005158FF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 w:rsidRPr="00565848">
        <w:rPr>
          <w:rFonts w:ascii="American Typewriter" w:hAnsi="American Typewriter" w:cs="Big Caslon"/>
          <w:sz w:val="40"/>
        </w:rPr>
        <w:t>T</w:t>
      </w:r>
      <w:r w:rsidRPr="00C72554">
        <w:rPr>
          <w:rFonts w:ascii="American Typewriter" w:hAnsi="American Typewriter" w:cs="Big Caslon"/>
          <w:sz w:val="40"/>
        </w:rPr>
        <w:t>o</w:t>
      </w:r>
      <w:r>
        <w:rPr>
          <w:rFonts w:ascii="American Typewriter" w:hAnsi="American Typewriter" w:cs="Big Caslon"/>
          <w:sz w:val="40"/>
        </w:rPr>
        <w:t xml:space="preserve"> establish a connection between </w:t>
      </w:r>
      <w:proofErr w:type="gramStart"/>
      <w:r>
        <w:rPr>
          <w:rFonts w:ascii="American Typewriter" w:hAnsi="American Typewriter" w:cs="Big Caslon"/>
          <w:sz w:val="40"/>
        </w:rPr>
        <w:t>python(</w:t>
      </w:r>
      <w:proofErr w:type="gramEnd"/>
      <w:r>
        <w:rPr>
          <w:rFonts w:ascii="American Typewriter" w:hAnsi="American Typewriter" w:cs="Big Caslon"/>
          <w:sz w:val="40"/>
        </w:rPr>
        <w:t xml:space="preserve">front end) and </w:t>
      </w:r>
      <w:proofErr w:type="spellStart"/>
      <w:r>
        <w:rPr>
          <w:rFonts w:ascii="American Typewriter" w:hAnsi="American Typewriter" w:cs="Big Caslon"/>
          <w:sz w:val="40"/>
        </w:rPr>
        <w:t>mysql</w:t>
      </w:r>
      <w:proofErr w:type="spellEnd"/>
      <w:r>
        <w:rPr>
          <w:rFonts w:ascii="American Typewriter" w:hAnsi="American Typewriter" w:cs="Big Caslon"/>
          <w:sz w:val="40"/>
        </w:rPr>
        <w:t>(back end) and carry out the queries needed as per the program.</w:t>
      </w:r>
    </w:p>
    <w:p w14:paraId="108634B5" w14:textId="77777777"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r>
        <w:rPr>
          <w:b/>
          <w:sz w:val="60"/>
          <w:szCs w:val="60"/>
        </w:rPr>
        <w:t>d</w:t>
      </w:r>
      <w:r w:rsidRPr="00565848">
        <w:rPr>
          <w:b/>
          <w:sz w:val="60"/>
          <w:szCs w:val="60"/>
        </w:rPr>
        <w:t>atetime</w:t>
      </w:r>
      <w:r w:rsidRPr="00C72554">
        <w:rPr>
          <w:b/>
          <w:sz w:val="60"/>
          <w:szCs w:val="60"/>
        </w:rPr>
        <w:t xml:space="preserve"> </w:t>
      </w:r>
    </w:p>
    <w:p w14:paraId="07A0C2B3" w14:textId="77777777" w:rsidR="001B0240" w:rsidRPr="005158FF" w:rsidRDefault="001B0240" w:rsidP="001B0240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>
        <w:rPr>
          <w:rFonts w:ascii="American Typewriter" w:hAnsi="American Typewriter" w:cs="Big Caslon"/>
          <w:sz w:val="40"/>
        </w:rPr>
        <w:t>To capture system date and time and use it to display current date and time in the program.</w:t>
      </w:r>
    </w:p>
    <w:p w14:paraId="3D59F052" w14:textId="77777777" w:rsidR="005158FF" w:rsidRDefault="005158FF" w:rsidP="005158FF">
      <w:pPr>
        <w:pStyle w:val="ListParagraph"/>
        <w:numPr>
          <w:ilvl w:val="0"/>
          <w:numId w:val="8"/>
        </w:numPr>
        <w:rPr>
          <w:b/>
          <w:sz w:val="60"/>
          <w:szCs w:val="60"/>
        </w:rPr>
      </w:pPr>
      <w:r>
        <w:rPr>
          <w:b/>
          <w:sz w:val="60"/>
          <w:szCs w:val="60"/>
        </w:rPr>
        <w:t>t</w:t>
      </w:r>
      <w:r w:rsidRPr="005158FF">
        <w:rPr>
          <w:b/>
          <w:sz w:val="60"/>
          <w:szCs w:val="60"/>
        </w:rPr>
        <w:t>ime</w:t>
      </w:r>
    </w:p>
    <w:p w14:paraId="3E654278" w14:textId="77777777" w:rsidR="005158FF" w:rsidRPr="005158FF" w:rsidRDefault="005158FF" w:rsidP="005158FF">
      <w:pPr>
        <w:pStyle w:val="ListParagraph"/>
        <w:numPr>
          <w:ilvl w:val="0"/>
          <w:numId w:val="5"/>
        </w:numPr>
        <w:rPr>
          <w:rFonts w:ascii="American Typewriter" w:hAnsi="American Typewriter" w:cs="Big Caslon"/>
          <w:sz w:val="40"/>
        </w:rPr>
      </w:pPr>
      <w:r w:rsidRPr="005158FF">
        <w:rPr>
          <w:rFonts w:ascii="American Typewriter" w:hAnsi="American Typewriter" w:cs="Big Caslon"/>
          <w:sz w:val="40"/>
        </w:rPr>
        <w:t>To add some delay between parts of program</w:t>
      </w:r>
    </w:p>
    <w:p w14:paraId="4DB3D6C6" w14:textId="77777777" w:rsidR="005158FF" w:rsidRPr="005158FF" w:rsidRDefault="005158FF" w:rsidP="005158FF">
      <w:pPr>
        <w:pStyle w:val="ListParagraph"/>
        <w:rPr>
          <w:b/>
          <w:sz w:val="60"/>
          <w:szCs w:val="60"/>
        </w:rPr>
      </w:pPr>
    </w:p>
    <w:p w14:paraId="07435A53" w14:textId="77777777" w:rsidR="005158FF" w:rsidRPr="005158FF" w:rsidRDefault="005158FF" w:rsidP="005158FF">
      <w:pPr>
        <w:rPr>
          <w:b/>
          <w:sz w:val="60"/>
          <w:szCs w:val="60"/>
        </w:rPr>
      </w:pPr>
    </w:p>
    <w:p w14:paraId="3DECE750" w14:textId="77777777" w:rsidR="00F73C63" w:rsidRDefault="00F73C63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14:paraId="4472B4A4" w14:textId="77777777" w:rsidR="005158FF" w:rsidRDefault="001B0240" w:rsidP="00F73C63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lastRenderedPageBreak/>
        <w:t>Coding</w:t>
      </w:r>
    </w:p>
    <w:p w14:paraId="43E6A4A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import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mysql.connector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 as con</w:t>
      </w:r>
    </w:p>
    <w:p w14:paraId="0247A3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import datetime</w:t>
      </w:r>
    </w:p>
    <w:p w14:paraId="11520013" w14:textId="7BA4FF88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import time</w:t>
      </w:r>
    </w:p>
    <w:p w14:paraId="03EBFF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1D986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while True:</w:t>
      </w:r>
    </w:p>
    <w:p w14:paraId="610DF7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6FEB00B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pswd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SQL Password:")</w:t>
      </w:r>
    </w:p>
    <w:p w14:paraId="25889E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dbobj=</w:t>
      </w:r>
      <w:proofErr w:type="gramStart"/>
      <w:r w:rsidRPr="000E3BFB">
        <w:rPr>
          <w:rFonts w:ascii="Courier" w:hAnsi="Courier"/>
          <w:b/>
          <w:sz w:val="28"/>
          <w:szCs w:val="28"/>
        </w:rPr>
        <w:t>con.connect</w:t>
      </w:r>
      <w:proofErr w:type="gramEnd"/>
      <w:r w:rsidRPr="000E3BFB">
        <w:rPr>
          <w:rFonts w:ascii="Courier" w:hAnsi="Courier"/>
          <w:b/>
          <w:sz w:val="28"/>
          <w:szCs w:val="28"/>
        </w:rPr>
        <w:t>(host="localhost",user="root",password=pswd,charset='utf8')</w:t>
      </w:r>
    </w:p>
    <w:p w14:paraId="052E57E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"Connecting....")</w:t>
      </w:r>
    </w:p>
    <w:p w14:paraId="5DEE0D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time.sleep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(2)</w:t>
      </w:r>
    </w:p>
    <w:p w14:paraId="1076D1E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break</w:t>
      </w:r>
    </w:p>
    <w:p w14:paraId="395EAD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except :</w:t>
      </w:r>
      <w:proofErr w:type="gramEnd"/>
    </w:p>
    <w:p w14:paraId="0C03E26A" w14:textId="202662B2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"***WRONG PASSWORD***")</w:t>
      </w:r>
    </w:p>
    <w:p w14:paraId="0C11B0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proofErr w:type="spellStart"/>
      <w:r w:rsidRPr="000E3BFB">
        <w:rPr>
          <w:rFonts w:ascii="Courier" w:hAnsi="Courier"/>
          <w:b/>
          <w:sz w:val="28"/>
          <w:szCs w:val="28"/>
        </w:rPr>
        <w:t>crsr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dbobj.cursor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1D9EE7F6" w14:textId="0FB34F6C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CFA8C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43599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dbtable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474F2BE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("create database if not exists supermarket")</w:t>
      </w:r>
    </w:p>
    <w:p w14:paraId="43550E5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("use supermarket")</w:t>
      </w:r>
    </w:p>
    <w:p w14:paraId="311336D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("create table if not exists product(PNO </w:t>
      </w:r>
      <w:proofErr w:type="spellStart"/>
      <w:r w:rsidRPr="000E3BFB">
        <w:rPr>
          <w:rFonts w:ascii="Courier" w:hAnsi="Courier"/>
          <w:b/>
          <w:sz w:val="28"/>
          <w:szCs w:val="28"/>
        </w:rPr>
        <w:t>int,PNAME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char(20),BRAND char(20),MRP </w:t>
      </w:r>
      <w:proofErr w:type="spellStart"/>
      <w:r w:rsidRPr="000E3BFB">
        <w:rPr>
          <w:rFonts w:ascii="Courier" w:hAnsi="Courier"/>
          <w:b/>
          <w:sz w:val="28"/>
          <w:szCs w:val="28"/>
        </w:rPr>
        <w:t>int,SELLINGP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0E3BFB">
        <w:rPr>
          <w:rFonts w:ascii="Courier" w:hAnsi="Courier"/>
          <w:b/>
          <w:sz w:val="28"/>
          <w:szCs w:val="28"/>
        </w:rPr>
        <w:t>int,QTY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0E3BFB">
        <w:rPr>
          <w:rFonts w:ascii="Courier" w:hAnsi="Courier"/>
          <w:b/>
          <w:sz w:val="28"/>
          <w:szCs w:val="28"/>
        </w:rPr>
        <w:t>int,primary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key(PNO))")</w:t>
      </w:r>
    </w:p>
    <w:p w14:paraId="149701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gramStart"/>
      <w:r w:rsidRPr="000E3BFB">
        <w:rPr>
          <w:rFonts w:ascii="Courier" w:hAnsi="Courier"/>
          <w:b/>
          <w:sz w:val="28"/>
          <w:szCs w:val="28"/>
        </w:rPr>
        <w:t>intro(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0020DF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now =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datetime.datetime.now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082BB3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0F88987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"_"*85)</w:t>
      </w:r>
    </w:p>
    <w:p w14:paraId="064DB28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"""</w:t>
      </w:r>
    </w:p>
    <w:p w14:paraId="6DC70DE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   STOCK MANAGEMENT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 xml:space="preserve">   {</w:t>
      </w:r>
      <w:proofErr w:type="gramEnd"/>
      <w:r w:rsidRPr="000E3BFB">
        <w:rPr>
          <w:rFonts w:ascii="Courier" w:hAnsi="Courier"/>
          <w:b/>
          <w:sz w:val="28"/>
          <w:szCs w:val="28"/>
        </w:rPr>
        <w:t>}</w:t>
      </w:r>
    </w:p>
    <w:p w14:paraId="086CDD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</w:t>
      </w:r>
    </w:p>
    <w:p w14:paraId="537674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025233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1)VIEW STOCKS</w:t>
      </w:r>
    </w:p>
    <w:p w14:paraId="2693D4A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2)ADD PRODUCT</w:t>
      </w:r>
    </w:p>
    <w:p w14:paraId="1051B5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3)REMOVE PRODUCT</w:t>
      </w:r>
    </w:p>
    <w:p w14:paraId="29A829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4)UPDATE PRODUCTS</w:t>
      </w:r>
    </w:p>
    <w:p w14:paraId="33433C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5)SEARCH RECORD</w:t>
      </w:r>
    </w:p>
    <w:p w14:paraId="35622F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6)GENERATE BILLING</w:t>
      </w:r>
    </w:p>
    <w:p w14:paraId="12B32DF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""</w:t>
      </w:r>
      <w:proofErr w:type="gramStart"/>
      <w:r w:rsidRPr="000E3BFB">
        <w:rPr>
          <w:rFonts w:ascii="Courier" w:hAnsi="Courier"/>
          <w:b/>
          <w:sz w:val="28"/>
          <w:szCs w:val="28"/>
        </w:rPr>
        <w:t>".format</w:t>
      </w:r>
      <w:proofErr w:type="gram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now.strftime</w:t>
      </w:r>
      <w:proofErr w:type="spellEnd"/>
      <w:r w:rsidRPr="000E3BFB">
        <w:rPr>
          <w:rFonts w:ascii="Courier" w:hAnsi="Courier"/>
          <w:b/>
          <w:sz w:val="28"/>
          <w:szCs w:val="28"/>
        </w:rPr>
        <w:t>('%d-%m-%Y %H:%M')))</w:t>
      </w:r>
    </w:p>
    <w:p w14:paraId="7EF7DB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58A98E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2119CA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def </w:t>
      </w:r>
      <w:proofErr w:type="spell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stmnt</w:t>
      </w:r>
      <w:proofErr w:type="spellEnd"/>
      <w:r w:rsidRPr="000E3BFB">
        <w:rPr>
          <w:rFonts w:ascii="Courier" w:hAnsi="Courier"/>
          <w:b/>
          <w:sz w:val="28"/>
          <w:szCs w:val="28"/>
        </w:rPr>
        <w:t>):</w:t>
      </w:r>
    </w:p>
    <w:p w14:paraId="757EAEF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180A3F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5C30E7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B3AB4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x=input(</w:t>
      </w:r>
      <w:proofErr w:type="spellStart"/>
      <w:r w:rsidRPr="000E3BFB">
        <w:rPr>
          <w:rFonts w:ascii="Courier" w:hAnsi="Courier"/>
          <w:b/>
          <w:sz w:val="28"/>
          <w:szCs w:val="28"/>
        </w:rPr>
        <w:t>stmnt</w:t>
      </w:r>
      <w:proofErr w:type="spellEnd"/>
      <w:r w:rsidRPr="000E3BFB">
        <w:rPr>
          <w:rFonts w:ascii="Courier" w:hAnsi="Courier"/>
          <w:b/>
          <w:sz w:val="28"/>
          <w:szCs w:val="28"/>
        </w:rPr>
        <w:t>)</w:t>
      </w:r>
    </w:p>
    <w:p w14:paraId="7619BF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bool(int(x</w:t>
      </w:r>
      <w:proofErr w:type="gramStart"/>
      <w:r w:rsidRPr="000E3BFB">
        <w:rPr>
          <w:rFonts w:ascii="Courier" w:hAnsi="Courier"/>
          <w:b/>
          <w:sz w:val="28"/>
          <w:szCs w:val="28"/>
        </w:rPr>
        <w:t>))=</w:t>
      </w:r>
      <w:proofErr w:type="gramEnd"/>
      <w:r w:rsidRPr="000E3BFB">
        <w:rPr>
          <w:rFonts w:ascii="Courier" w:hAnsi="Courier"/>
          <w:b/>
          <w:sz w:val="28"/>
          <w:szCs w:val="28"/>
        </w:rPr>
        <w:t>=True:</w:t>
      </w:r>
    </w:p>
    <w:p w14:paraId="54D159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E5A67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int(x)</w:t>
      </w:r>
    </w:p>
    <w:p w14:paraId="6D2F9C3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if x=="0":</w:t>
      </w:r>
    </w:p>
    <w:p w14:paraId="56898D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5FBC5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int(x)</w:t>
      </w:r>
    </w:p>
    <w:p w14:paraId="56D110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except:</w:t>
      </w:r>
    </w:p>
    <w:p w14:paraId="2D7BA9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"****Integer Value Required****")</w:t>
      </w:r>
    </w:p>
    <w:p w14:paraId="7C2D1A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96FA6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B434A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viewproduct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5F870BB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5AD898A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"-"*105)</w:t>
      </w:r>
    </w:p>
    <w:p w14:paraId="4266566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6B0E802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2657D3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(7),recs[1][0].ljust(25),recs[2][0].ljust(25),recs[3][0].ljust(10),recs[4][0].ljust(10),recs[5][0].ljust(15),sep="")</w:t>
      </w:r>
    </w:p>
    <w:p w14:paraId="124792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("select * from product;")</w:t>
      </w:r>
    </w:p>
    <w:p w14:paraId="5ECB317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3436096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for rec in recs:</w:t>
      </w:r>
    </w:p>
    <w:p w14:paraId="1812DC4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(7),rec[1].ljust(25),rec[2].ljust(25),str(rec[3]).ljust(10),str(rec[4]).ljust(10),str(rec[5]).ljust(15),sep="")</w:t>
      </w:r>
    </w:p>
    <w:p w14:paraId="269A5E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</w:p>
    <w:p w14:paraId="0B3396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551C8151" w14:textId="62F26870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89D6A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199F3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A1469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addproduct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0C18DD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"ADD PRODUCT".</w:t>
      </w:r>
      <w:proofErr w:type="spellStart"/>
      <w:r w:rsidRPr="000E3BFB">
        <w:rPr>
          <w:rFonts w:ascii="Courier" w:hAnsi="Courier"/>
          <w:b/>
          <w:sz w:val="28"/>
          <w:szCs w:val="28"/>
        </w:rPr>
        <w:t>center</w:t>
      </w:r>
      <w:proofErr w:type="spellEnd"/>
      <w:r w:rsidRPr="000E3BFB">
        <w:rPr>
          <w:rFonts w:ascii="Courier" w:hAnsi="Courier"/>
          <w:b/>
          <w:sz w:val="28"/>
          <w:szCs w:val="28"/>
        </w:rPr>
        <w:t>(85,'='))</w:t>
      </w:r>
    </w:p>
    <w:p w14:paraId="3103F2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7F7902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n=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no. of records to be added:")</w:t>
      </w:r>
    </w:p>
    <w:p w14:paraId="6051FD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for w in range (n):</w:t>
      </w:r>
    </w:p>
    <w:p w14:paraId="44828C6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try:</w:t>
      </w:r>
    </w:p>
    <w:p w14:paraId="5F50E0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PNO:")</w:t>
      </w:r>
    </w:p>
    <w:p w14:paraId="3CB7BD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PNAME:")</w:t>
      </w:r>
    </w:p>
    <w:p w14:paraId="6FF792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brand=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BRAND:")</w:t>
      </w:r>
    </w:p>
    <w:p w14:paraId="07B7FB2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MRP:")</w:t>
      </w:r>
    </w:p>
    <w:p w14:paraId="382A74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SELLINGP:")</w:t>
      </w:r>
    </w:p>
    <w:p w14:paraId="4FD0162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stock=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STOCK:")</w:t>
      </w:r>
    </w:p>
    <w:p w14:paraId="7CEE67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record=(str(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),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gramEnd"/>
      <w:r w:rsidRPr="000E3BFB">
        <w:rPr>
          <w:rFonts w:ascii="Courier" w:hAnsi="Courier"/>
          <w:b/>
          <w:sz w:val="28"/>
          <w:szCs w:val="28"/>
        </w:rPr>
        <w:t>,brand,str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),str(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r w:rsidRPr="000E3BFB">
        <w:rPr>
          <w:rFonts w:ascii="Courier" w:hAnsi="Courier"/>
          <w:b/>
          <w:sz w:val="28"/>
          <w:szCs w:val="28"/>
        </w:rPr>
        <w:t>),str(stock))</w:t>
      </w:r>
    </w:p>
    <w:p w14:paraId="60FECB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print(record)</w:t>
      </w:r>
    </w:p>
    <w:p w14:paraId="29DEFE8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6AD656F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confirm=input("Confirm(y/n):")</w:t>
      </w:r>
    </w:p>
    <w:p w14:paraId="3BD2C2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1F78DB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try:</w:t>
      </w:r>
    </w:p>
    <w:p w14:paraId="7A90A2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if confirm=="y" or confirm=="Y":</w:t>
      </w:r>
    </w:p>
    <w:p w14:paraId="19B66E0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("insert into product values {}".format(record))</w:t>
      </w:r>
    </w:p>
    <w:p w14:paraId="06A8BE1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("commit")</w:t>
      </w:r>
    </w:p>
    <w:p w14:paraId="129067B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48E8CE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except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con.errors</w:t>
      </w:r>
      <w:proofErr w:type="gramEnd"/>
      <w:r w:rsidRPr="000E3BFB">
        <w:rPr>
          <w:rFonts w:ascii="Courier" w:hAnsi="Courier"/>
          <w:b/>
          <w:sz w:val="28"/>
          <w:szCs w:val="28"/>
        </w:rPr>
        <w:t>.IntegrityError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2646BC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"****DUPLICATE KEY NOT ALLOWED****")</w:t>
      </w:r>
    </w:p>
    <w:p w14:paraId="02B09C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except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con.errors</w:t>
      </w:r>
      <w:proofErr w:type="gramEnd"/>
      <w:r w:rsidRPr="000E3BFB">
        <w:rPr>
          <w:rFonts w:ascii="Courier" w:hAnsi="Courier"/>
          <w:b/>
          <w:sz w:val="28"/>
          <w:szCs w:val="28"/>
        </w:rPr>
        <w:t>.DataError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4C6225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"DATA TOO LONG")</w:t>
      </w:r>
    </w:p>
    <w:p w14:paraId="6C55FF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3A2622D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values_____")     </w:t>
      </w:r>
    </w:p>
    <w:p w14:paraId="64133D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512AC4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0CB8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4A87299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E5434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remove(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by,val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3F6E920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0FE5D31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("select * from product where {}='{}'".format(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by,val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7EE0E9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rec=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crsr.fetchone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157B4C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rec==None:</w:t>
      </w:r>
    </w:p>
    <w:p w14:paraId="364483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"EMPTY RECORD")</w:t>
      </w:r>
    </w:p>
    <w:p w14:paraId="7D6897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307BBC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15FBC5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76D3DB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(7),recs[1][0].ljust(25),recs[2][0].ljust(25),recs[3][0].ljust(10),recs[4][0].ljust(10),recs[5][0].ljust(15),sep="")</w:t>
      </w:r>
    </w:p>
    <w:p w14:paraId="38AB97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(7),rec[1].ljust(25),rec[2].ljust(25),str(rec[3]).ljust(10),str(rec[4]).ljust(10),str(rec[5]).ljust(15),sep="")</w:t>
      </w:r>
    </w:p>
    <w:p w14:paraId="29CFEB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confirm=input("Confirm(y/n):")</w:t>
      </w:r>
    </w:p>
    <w:p w14:paraId="288C61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if confirm=="y" or confirm=="Y":</w:t>
      </w:r>
    </w:p>
    <w:p w14:paraId="2C8FFC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by=="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":                    </w:t>
      </w:r>
    </w:p>
    <w:p w14:paraId="2AC9AE2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("delete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162BC2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by=="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27DCEC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("delete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= '{}'".format(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6174012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by=="brand":</w:t>
      </w:r>
    </w:p>
    <w:p w14:paraId="3A5E23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("delete from product where brand ='{}'".format(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488D13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("commit")</w:t>
      </w:r>
    </w:p>
    <w:p w14:paraId="673D5D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"RECORD DELETED")</w:t>
      </w:r>
    </w:p>
    <w:p w14:paraId="383F137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</w:t>
      </w:r>
    </w:p>
    <w:p w14:paraId="66DA3B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5D177F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pass</w:t>
      </w:r>
    </w:p>
    <w:p w14:paraId="697D19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7F5593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110BE81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0D290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8F854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9C855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removeproduct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457DB17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"REMOVE PRODUCT".</w:t>
      </w:r>
      <w:proofErr w:type="spellStart"/>
      <w:r w:rsidRPr="000E3BFB">
        <w:rPr>
          <w:rFonts w:ascii="Courier" w:hAnsi="Courier"/>
          <w:b/>
          <w:sz w:val="28"/>
          <w:szCs w:val="28"/>
        </w:rPr>
        <w:t>center</w:t>
      </w:r>
      <w:proofErr w:type="spellEnd"/>
      <w:r w:rsidRPr="000E3BFB">
        <w:rPr>
          <w:rFonts w:ascii="Courier" w:hAnsi="Courier"/>
          <w:b/>
          <w:sz w:val="28"/>
          <w:szCs w:val="28"/>
        </w:rPr>
        <w:t>(85,'='))</w:t>
      </w:r>
    </w:p>
    <w:p w14:paraId="020DB5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"""</w:t>
      </w:r>
    </w:p>
    <w:p w14:paraId="6300E9A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MODES:</w:t>
      </w:r>
    </w:p>
    <w:p w14:paraId="351059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F4D20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5CE6D83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1F011CF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3)BRAND""")</w:t>
      </w:r>
    </w:p>
    <w:p w14:paraId="08C0A3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"_"*85)</w:t>
      </w:r>
    </w:p>
    <w:p w14:paraId="614268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4BAAD3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738E867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3DC9AA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7CAC07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6E9724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Mode:")</w:t>
      </w:r>
    </w:p>
    <w:p w14:paraId="375BB9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54E119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5AA356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47458C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" or mod=="PNO":</w:t>
      </w:r>
    </w:p>
    <w:p w14:paraId="521D94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53D3C32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7DF3B4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965FE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PNO")</w:t>
      </w:r>
    </w:p>
    <w:p w14:paraId="28D6BA4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==0:</w:t>
      </w:r>
    </w:p>
    <w:p w14:paraId="50B533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5280ADD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D99BAE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7DA48A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C618A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51D105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370938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77D2A8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78476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while z==1:</w:t>
      </w:r>
    </w:p>
    <w:p w14:paraId="5FD1258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759A523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PNAME:")</w:t>
      </w:r>
    </w:p>
    <w:p w14:paraId="3C50C0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00E6813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25F8A1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4E6523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909F0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",data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2D67B4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7E71416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values_____")  </w:t>
      </w:r>
    </w:p>
    <w:p w14:paraId="59E82C9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14:paraId="3B02B0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713D32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3BE81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E8345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BRAND:")</w:t>
      </w:r>
    </w:p>
    <w:p w14:paraId="1CFC58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17D2F50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130FF7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6694B6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72317B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</w:t>
      </w:r>
      <w:proofErr w:type="spellStart"/>
      <w:r w:rsidRPr="000E3BFB">
        <w:rPr>
          <w:rFonts w:ascii="Courier" w:hAnsi="Courier"/>
          <w:b/>
          <w:sz w:val="28"/>
          <w:szCs w:val="28"/>
        </w:rPr>
        <w:t>brand</w:t>
      </w:r>
      <w:proofErr w:type="gramStart"/>
      <w:r w:rsidRPr="000E3BFB">
        <w:rPr>
          <w:rFonts w:ascii="Courier" w:hAnsi="Courier"/>
          <w:b/>
          <w:sz w:val="28"/>
          <w:szCs w:val="28"/>
        </w:rPr>
        <w:t>",data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6F67E0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7F26589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values_____") </w:t>
      </w:r>
    </w:p>
    <w:p w14:paraId="7D21FBF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BCBFB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"WRONG MODE SELECTED...")</w:t>
      </w:r>
    </w:p>
    <w:p w14:paraId="7B7BAC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528CC64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DA086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24B8FB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7D4E4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D5A62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update(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mod,pn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4F7B83B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5079C5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("select *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6A8FF43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rec=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crsr.fetchone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2F980F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rec==None:</w:t>
      </w:r>
    </w:p>
    <w:p w14:paraId="77A541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"EMPTY RECORD")</w:t>
      </w:r>
    </w:p>
    <w:p w14:paraId="19D8C3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2BD7F58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16F223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623713E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(7),recs[1][0].ljust(25),recs[2][0].ljust(25),recs[3][0].ljust(10),recs[4][0].ljust(10),recs[5][0].ljust(15),sep="")</w:t>
      </w:r>
    </w:p>
    <w:p w14:paraId="7603FD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(7),rec[1].ljust(25),rec[2].ljust(25),str(rec[3]).ljust(10),str(rec[4]).ljust(10),str(rec[5]).ljust(15),sep="")</w:t>
      </w:r>
    </w:p>
    <w:p w14:paraId="1227D7D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confirm=input("Confirm(y/n):")</w:t>
      </w:r>
    </w:p>
    <w:p w14:paraId="1D907F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confirm=="y" or confirm=="Y":</w:t>
      </w:r>
    </w:p>
    <w:p w14:paraId="4B73035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165380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PNO:")</w:t>
      </w:r>
    </w:p>
    <w:p w14:paraId="1C79CB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077BC82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32BAC62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PNAME:")</w:t>
      </w:r>
    </w:p>
    <w:p w14:paraId="424FB5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='{}'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06FD92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mod=="brand":</w:t>
      </w:r>
    </w:p>
    <w:p w14:paraId="48F0A23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BRAND:")</w:t>
      </w:r>
    </w:p>
    <w:p w14:paraId="528C91C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brand='{}'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75C1E2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2A2891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MRP:")</w:t>
      </w:r>
    </w:p>
    <w:p w14:paraId="715BE59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6D845D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0A1509D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SELLINGP:")</w:t>
      </w:r>
    </w:p>
    <w:p w14:paraId="64268F5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={}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3655AC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mod=="qty":</w:t>
      </w:r>
    </w:p>
    <w:p w14:paraId="0FB88E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NEW QTY:")</w:t>
      </w:r>
    </w:p>
    <w:p w14:paraId="3632622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qty={}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newrec,pn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45EC794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("commit")</w:t>
      </w:r>
    </w:p>
    <w:p w14:paraId="1BF4EC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"RECORD UPDATED")</w:t>
      </w:r>
    </w:p>
    <w:p w14:paraId="1E198A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</w:t>
      </w:r>
    </w:p>
    <w:p w14:paraId="54DF82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D8F4D3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pass</w:t>
      </w:r>
    </w:p>
    <w:p w14:paraId="1D91A6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77A771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6DC305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DA86F9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1CD10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updateproduct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630D3D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"UPDATE PRODUCT".</w:t>
      </w:r>
      <w:proofErr w:type="spellStart"/>
      <w:r w:rsidRPr="000E3BFB">
        <w:rPr>
          <w:rFonts w:ascii="Courier" w:hAnsi="Courier"/>
          <w:b/>
          <w:sz w:val="28"/>
          <w:szCs w:val="28"/>
        </w:rPr>
        <w:t>center</w:t>
      </w:r>
      <w:proofErr w:type="spellEnd"/>
      <w:r w:rsidRPr="000E3BFB">
        <w:rPr>
          <w:rFonts w:ascii="Courier" w:hAnsi="Courier"/>
          <w:b/>
          <w:sz w:val="28"/>
          <w:szCs w:val="28"/>
        </w:rPr>
        <w:t>(85,'='))</w:t>
      </w:r>
    </w:p>
    <w:p w14:paraId="0DF5FB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"""</w:t>
      </w:r>
    </w:p>
    <w:p w14:paraId="30AF1AD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8A68B3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3838A6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704A5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3)BRAND</w:t>
      </w:r>
    </w:p>
    <w:p w14:paraId="6E78C7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4)MRP</w:t>
      </w:r>
    </w:p>
    <w:p w14:paraId="2A97AC1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5)SELLINGP</w:t>
      </w:r>
    </w:p>
    <w:p w14:paraId="17B0F91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6)QTY</w:t>
      </w:r>
    </w:p>
    <w:p w14:paraId="7B50DD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""")</w:t>
      </w:r>
    </w:p>
    <w:p w14:paraId="68465C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6E51443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3EB26D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5E1F0B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6813DA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5CAED7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Mode:")</w:t>
      </w:r>
    </w:p>
    <w:p w14:paraId="3A8B059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0261D3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DF08D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106945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" or mod=="PNO":</w:t>
      </w:r>
    </w:p>
    <w:p w14:paraId="319A17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7F7267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630B7B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A9442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34CB4A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7601CAA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    z=0</w:t>
      </w:r>
    </w:p>
    <w:p w14:paraId="3DC75DC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46471E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3C71AA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FA670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5F4517B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8AAC4B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4A4A153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71C02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2890DD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587B16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050BB9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2DE251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E549F5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6F713C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62AABF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0E1384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1DE18D1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values_____")  </w:t>
      </w:r>
    </w:p>
    <w:p w14:paraId="70EF7C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14:paraId="2E7536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1C58EF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730AE1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3795B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61CAE22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3F5406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    z=1</w:t>
      </w:r>
    </w:p>
    <w:p w14:paraId="1594FB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0F71E3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F22EB7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brand</w:t>
      </w:r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19AFE7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0C503CD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D39DD5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mod=="4" or mod=="MRP"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2FEC398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467C6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6C347A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454E2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377C53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37A63B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7F3637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5DF9286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3A903FD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4AEE63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6761A5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6BDC4D2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mod=="5" or mod=="SELLINGP"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7D8970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CA2E91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30D4DB9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70FA02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422EB69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1520C7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2588EC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10D71D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78559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sellingp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41D4B20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17BE62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DC281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mod=="6" or mod=="qty" or mod=="QTY":</w:t>
      </w:r>
    </w:p>
    <w:p w14:paraId="29E839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4CF2B0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155C9B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1CB4A46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CURRENT PNO: ")</w:t>
      </w:r>
    </w:p>
    <w:p w14:paraId="5914C29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0C7AD2C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EF523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7D4D1A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200AC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</w:t>
      </w:r>
      <w:proofErr w:type="spellStart"/>
      <w:r w:rsidRPr="000E3BFB">
        <w:rPr>
          <w:rFonts w:ascii="Courier" w:hAnsi="Courier"/>
          <w:b/>
          <w:sz w:val="28"/>
          <w:szCs w:val="28"/>
        </w:rPr>
        <w:t>qty</w:t>
      </w:r>
      <w:proofErr w:type="gramStart"/>
      <w:r w:rsidRPr="000E3BFB">
        <w:rPr>
          <w:rFonts w:ascii="Courier" w:hAnsi="Courier"/>
          <w:b/>
          <w:sz w:val="28"/>
          <w:szCs w:val="28"/>
        </w:rPr>
        <w:t>",no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3ED643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CF0DC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F4757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6EF24E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"WRONG MODE SELECTED...")</w:t>
      </w:r>
    </w:p>
    <w:p w14:paraId="60AA79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06F5F0C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242303EC" w14:textId="19FB4F7E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59256086" w14:textId="09F4E706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34F8BB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E5A31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524218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262673E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searchby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2C3A6D6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"SEARCH PRODUCT".</w:t>
      </w:r>
      <w:proofErr w:type="spellStart"/>
      <w:r w:rsidRPr="000E3BFB">
        <w:rPr>
          <w:rFonts w:ascii="Courier" w:hAnsi="Courier"/>
          <w:b/>
          <w:sz w:val="28"/>
          <w:szCs w:val="28"/>
        </w:rPr>
        <w:t>center</w:t>
      </w:r>
      <w:proofErr w:type="spellEnd"/>
      <w:r w:rsidRPr="000E3BFB">
        <w:rPr>
          <w:rFonts w:ascii="Courier" w:hAnsi="Courier"/>
          <w:b/>
          <w:sz w:val="28"/>
          <w:szCs w:val="28"/>
        </w:rPr>
        <w:t>(85,'='))</w:t>
      </w:r>
    </w:p>
    <w:p w14:paraId="58837F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"""</w:t>
      </w:r>
    </w:p>
    <w:p w14:paraId="47CAB9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MODES:</w:t>
      </w:r>
    </w:p>
    <w:p w14:paraId="473E685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0368C7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07B721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1795790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3)BRAND</w:t>
      </w:r>
    </w:p>
    <w:p w14:paraId="5C5175B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4)QTY""")</w:t>
      </w:r>
    </w:p>
    <w:p w14:paraId="3C1E85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"_"*85)</w:t>
      </w:r>
    </w:p>
    <w:p w14:paraId="7A023D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430176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2A20E3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4AD16A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EDC52F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4568E8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Mode:")</w:t>
      </w:r>
    </w:p>
    <w:p w14:paraId="649A94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194306E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3B6B84A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26CE081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mod=="1"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" or mod=="PNO":</w:t>
      </w:r>
    </w:p>
    <w:p w14:paraId="49191E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3A15A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400B02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16B949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PNO:")</w:t>
      </w:r>
    </w:p>
    <w:p w14:paraId="172F04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==0:</w:t>
      </w:r>
    </w:p>
    <w:p w14:paraId="01C4A2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FAD9EE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72B62E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searchrecord</w:t>
      </w:r>
      <w:proofErr w:type="spell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,"int")</w:t>
      </w:r>
    </w:p>
    <w:p w14:paraId="521FA9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3A4F3A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 Exception as e:</w:t>
      </w:r>
    </w:p>
    <w:p w14:paraId="0A24DD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values____",e</w:t>
      </w:r>
      <w:proofErr w:type="spellEnd"/>
      <w:r w:rsidRPr="000E3BFB">
        <w:rPr>
          <w:rFonts w:ascii="Courier" w:hAnsi="Courier"/>
          <w:b/>
          <w:sz w:val="28"/>
          <w:szCs w:val="28"/>
        </w:rPr>
        <w:t>)</w:t>
      </w:r>
    </w:p>
    <w:p w14:paraId="435E1D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mod=="2" or mod=="PNAME" or mod=="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r w:rsidRPr="000E3BFB">
        <w:rPr>
          <w:rFonts w:ascii="Courier" w:hAnsi="Courier"/>
          <w:b/>
          <w:sz w:val="28"/>
          <w:szCs w:val="28"/>
        </w:rPr>
        <w:t>":</w:t>
      </w:r>
    </w:p>
    <w:p w14:paraId="0C94EB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482BCE7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39CB69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E15DFB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PNAME:")</w:t>
      </w:r>
    </w:p>
    <w:p w14:paraId="6834BBB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4A12FAF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53347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B431FD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928CD1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searchrecord</w:t>
      </w:r>
      <w:proofErr w:type="spell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pname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",</w:t>
      </w:r>
      <w:proofErr w:type="spellStart"/>
      <w:r w:rsidRPr="000E3BFB">
        <w:rPr>
          <w:rFonts w:ascii="Courier" w:hAnsi="Courier"/>
          <w:b/>
          <w:sz w:val="28"/>
          <w:szCs w:val="28"/>
        </w:rPr>
        <w:t>data</w:t>
      </w:r>
      <w:proofErr w:type="gramEnd"/>
      <w:r w:rsidRPr="000E3BFB">
        <w:rPr>
          <w:rFonts w:ascii="Courier" w:hAnsi="Courier"/>
          <w:b/>
          <w:sz w:val="28"/>
          <w:szCs w:val="28"/>
        </w:rPr>
        <w:t>,"chr</w:t>
      </w:r>
      <w:proofErr w:type="spellEnd"/>
      <w:r w:rsidRPr="000E3BFB">
        <w:rPr>
          <w:rFonts w:ascii="Courier" w:hAnsi="Courier"/>
          <w:b/>
          <w:sz w:val="28"/>
          <w:szCs w:val="28"/>
        </w:rPr>
        <w:t>")</w:t>
      </w:r>
    </w:p>
    <w:p w14:paraId="3D51240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6CE0FD1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values_____")  </w:t>
      </w:r>
    </w:p>
    <w:p w14:paraId="0E5AF4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mod=="3" or mod=="BRAND" or mod=="brand":</w:t>
      </w:r>
    </w:p>
    <w:p w14:paraId="526AC6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5485B8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23EC85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3D37DE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BRAND:")</w:t>
      </w:r>
    </w:p>
    <w:p w14:paraId="2390C88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0469A7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645840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28A079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F5073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searchrecord</w:t>
      </w:r>
      <w:proofErr w:type="spell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brand</w:t>
      </w:r>
      <w:proofErr w:type="gramStart"/>
      <w:r w:rsidRPr="000E3BFB">
        <w:rPr>
          <w:rFonts w:ascii="Courier" w:hAnsi="Courier"/>
          <w:b/>
          <w:sz w:val="28"/>
          <w:szCs w:val="28"/>
        </w:rPr>
        <w:t>",data</w:t>
      </w:r>
      <w:proofErr w:type="gramEnd"/>
      <w:r w:rsidRPr="000E3BFB">
        <w:rPr>
          <w:rFonts w:ascii="Courier" w:hAnsi="Courier"/>
          <w:b/>
          <w:sz w:val="28"/>
          <w:szCs w:val="28"/>
        </w:rPr>
        <w:t>,"chr</w:t>
      </w:r>
      <w:proofErr w:type="spellEnd"/>
      <w:r w:rsidRPr="000E3BFB">
        <w:rPr>
          <w:rFonts w:ascii="Courier" w:hAnsi="Courier"/>
          <w:b/>
          <w:sz w:val="28"/>
          <w:szCs w:val="28"/>
        </w:rPr>
        <w:t>")</w:t>
      </w:r>
    </w:p>
    <w:p w14:paraId="3C5A0A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655259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23412EE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mod=="4" or mod=="qty" or mod=="QTY":</w:t>
      </w:r>
    </w:p>
    <w:p w14:paraId="16B19A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368301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AD84D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71F96C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QTY:")</w:t>
      </w:r>
    </w:p>
    <w:p w14:paraId="51E943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==0:</w:t>
      </w:r>
    </w:p>
    <w:p w14:paraId="7CDD45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FCA007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138098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searchrecord</w:t>
      </w:r>
      <w:proofErr w:type="spellEnd"/>
      <w:r w:rsidRPr="000E3BFB">
        <w:rPr>
          <w:rFonts w:ascii="Courier" w:hAnsi="Courier"/>
          <w:b/>
          <w:sz w:val="28"/>
          <w:szCs w:val="28"/>
        </w:rPr>
        <w:t>("qty</w:t>
      </w:r>
      <w:proofErr w:type="gramStart"/>
      <w:r w:rsidRPr="000E3BFB">
        <w:rPr>
          <w:rFonts w:ascii="Courier" w:hAnsi="Courier"/>
          <w:b/>
          <w:sz w:val="28"/>
          <w:szCs w:val="28"/>
        </w:rPr>
        <w:t>",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,"int")</w:t>
      </w:r>
    </w:p>
    <w:p w14:paraId="47707DC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195089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0D775A8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36D8C66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35415E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"WRONG MODE SELECTED...")</w:t>
      </w:r>
    </w:p>
    <w:p w14:paraId="27D512F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3445CC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74CE8E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3507ACB" w14:textId="6DAF268B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3669E80" w14:textId="42DB8604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AB128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18393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spellStart"/>
      <w:r w:rsidRPr="000E3BFB">
        <w:rPr>
          <w:rFonts w:ascii="Courier" w:hAnsi="Courier"/>
          <w:b/>
          <w:sz w:val="28"/>
          <w:szCs w:val="28"/>
        </w:rPr>
        <w:t>instock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pno,demand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1FBA2E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z=1</w:t>
      </w:r>
    </w:p>
    <w:p w14:paraId="449325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z==1:</w:t>
      </w:r>
    </w:p>
    <w:p w14:paraId="5C1CD62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9514D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("select *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={}".format(str(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)))</w:t>
      </w:r>
    </w:p>
    <w:p w14:paraId="1F16D0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crsr.fetchone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493AAD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cqty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gramStart"/>
      <w:r w:rsidRPr="000E3BFB">
        <w:rPr>
          <w:rFonts w:ascii="Courier" w:hAnsi="Courier"/>
          <w:b/>
          <w:sz w:val="28"/>
          <w:szCs w:val="28"/>
        </w:rPr>
        <w:t>data[</w:t>
      </w:r>
      <w:proofErr w:type="gramEnd"/>
      <w:r w:rsidRPr="000E3BFB">
        <w:rPr>
          <w:rFonts w:ascii="Courier" w:hAnsi="Courier"/>
          <w:b/>
          <w:sz w:val="28"/>
          <w:szCs w:val="28"/>
        </w:rPr>
        <w:t>5]</w:t>
      </w:r>
    </w:p>
    <w:p w14:paraId="6B1513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cqty</w:t>
      </w:r>
      <w:proofErr w:type="spellEnd"/>
      <w:r w:rsidRPr="000E3BFB">
        <w:rPr>
          <w:rFonts w:ascii="Courier" w:hAnsi="Courier"/>
          <w:b/>
          <w:sz w:val="28"/>
          <w:szCs w:val="28"/>
        </w:rPr>
        <w:t>==0:</w:t>
      </w:r>
    </w:p>
    <w:p w14:paraId="228765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</w:t>
      </w:r>
      <w:proofErr w:type="gramStart"/>
      <w:r w:rsidRPr="000E3BFB">
        <w:rPr>
          <w:rFonts w:ascii="Courier" w:hAnsi="Courier"/>
          <w:b/>
          <w:sz w:val="28"/>
          <w:szCs w:val="28"/>
        </w:rPr>
        <w:t>data[</w:t>
      </w:r>
      <w:proofErr w:type="gramEnd"/>
      <w:r w:rsidRPr="000E3BFB">
        <w:rPr>
          <w:rFonts w:ascii="Courier" w:hAnsi="Courier"/>
          <w:b/>
          <w:sz w:val="28"/>
          <w:szCs w:val="28"/>
        </w:rPr>
        <w:t>1]," IS OUT OF STOCK")</w:t>
      </w:r>
    </w:p>
    <w:p w14:paraId="3F3DAE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0</w:t>
      </w:r>
    </w:p>
    <w:p w14:paraId="3C5740E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demand&gt;</w:t>
      </w:r>
      <w:proofErr w:type="spellStart"/>
      <w:r w:rsidRPr="000E3BFB">
        <w:rPr>
          <w:rFonts w:ascii="Courier" w:hAnsi="Courier"/>
          <w:b/>
          <w:sz w:val="28"/>
          <w:szCs w:val="28"/>
        </w:rPr>
        <w:t>cqty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7A611E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</w:t>
      </w:r>
      <w:proofErr w:type="spellStart"/>
      <w:r w:rsidRPr="000E3BFB">
        <w:rPr>
          <w:rFonts w:ascii="Courier" w:hAnsi="Courier"/>
          <w:b/>
          <w:sz w:val="28"/>
          <w:szCs w:val="28"/>
        </w:rPr>
        <w:t>Sorry,we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only have",</w:t>
      </w:r>
      <w:proofErr w:type="spellStart"/>
      <w:r w:rsidRPr="000E3BFB">
        <w:rPr>
          <w:rFonts w:ascii="Courier" w:hAnsi="Courier"/>
          <w:b/>
          <w:sz w:val="28"/>
          <w:szCs w:val="28"/>
        </w:rPr>
        <w:t>cqty</w:t>
      </w:r>
      <w:proofErr w:type="spellEnd"/>
      <w:r w:rsidRPr="000E3BFB">
        <w:rPr>
          <w:rFonts w:ascii="Courier" w:hAnsi="Courier"/>
          <w:b/>
          <w:sz w:val="28"/>
          <w:szCs w:val="28"/>
        </w:rPr>
        <w:t>)</w:t>
      </w:r>
    </w:p>
    <w:p w14:paraId="7ACEA84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ch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"Want to buy all?(0/1)")</w:t>
      </w:r>
    </w:p>
    <w:p w14:paraId="651A1A5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ch</w:t>
      </w:r>
      <w:proofErr w:type="spellEnd"/>
      <w:r w:rsidRPr="000E3BFB">
        <w:rPr>
          <w:rFonts w:ascii="Courier" w:hAnsi="Courier"/>
          <w:b/>
          <w:sz w:val="28"/>
          <w:szCs w:val="28"/>
        </w:rPr>
        <w:t>==1:</w:t>
      </w:r>
    </w:p>
    <w:p w14:paraId="357122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return </w:t>
      </w:r>
      <w:proofErr w:type="spellStart"/>
      <w:r w:rsidRPr="000E3BFB">
        <w:rPr>
          <w:rFonts w:ascii="Courier" w:hAnsi="Courier"/>
          <w:b/>
          <w:sz w:val="28"/>
          <w:szCs w:val="28"/>
        </w:rPr>
        <w:t>cqty</w:t>
      </w:r>
      <w:proofErr w:type="spellEnd"/>
    </w:p>
    <w:p w14:paraId="50509F8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else:</w:t>
      </w:r>
    </w:p>
    <w:p w14:paraId="40042F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return 0</w:t>
      </w:r>
    </w:p>
    <w:p w14:paraId="7B972D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71C339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demand</w:t>
      </w:r>
    </w:p>
    <w:p w14:paraId="697B1A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Exception as err:</w:t>
      </w:r>
    </w:p>
    <w:p w14:paraId="32C277E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"_____Wrong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values_____",err</w:t>
      </w:r>
      <w:proofErr w:type="spellEnd"/>
      <w:r w:rsidRPr="000E3BFB">
        <w:rPr>
          <w:rFonts w:ascii="Courier" w:hAnsi="Courier"/>
          <w:b/>
          <w:sz w:val="28"/>
          <w:szCs w:val="28"/>
        </w:rPr>
        <w:t>)</w:t>
      </w:r>
    </w:p>
    <w:p w14:paraId="697F07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18D8C56B" w14:textId="77777777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494F9BE1" w14:textId="796AFF80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0E1BF38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</w:p>
    <w:p w14:paraId="615A9E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spellStart"/>
      <w:r w:rsidRPr="000E3BFB">
        <w:rPr>
          <w:rFonts w:ascii="Courier" w:hAnsi="Courier"/>
          <w:b/>
          <w:sz w:val="28"/>
          <w:szCs w:val="28"/>
        </w:rPr>
        <w:t>searchrecord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by,val</w:t>
      </w:r>
      <w:proofErr w:type="gramEnd"/>
      <w:r w:rsidRPr="000E3BFB">
        <w:rPr>
          <w:rFonts w:ascii="Courier" w:hAnsi="Courier"/>
          <w:b/>
          <w:sz w:val="28"/>
          <w:szCs w:val="28"/>
        </w:rPr>
        <w:t>,typ</w:t>
      </w:r>
      <w:proofErr w:type="spellEnd"/>
      <w:r w:rsidRPr="000E3BFB">
        <w:rPr>
          <w:rFonts w:ascii="Courier" w:hAnsi="Courier"/>
          <w:b/>
          <w:sz w:val="28"/>
          <w:szCs w:val="28"/>
        </w:rPr>
        <w:t>):</w:t>
      </w:r>
    </w:p>
    <w:p w14:paraId="6C87CB6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309381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typ</w:t>
      </w:r>
      <w:proofErr w:type="spellEnd"/>
      <w:r w:rsidRPr="000E3BFB">
        <w:rPr>
          <w:rFonts w:ascii="Courier" w:hAnsi="Courier"/>
          <w:b/>
          <w:sz w:val="28"/>
          <w:szCs w:val="28"/>
        </w:rPr>
        <w:t>=="int":</w:t>
      </w:r>
    </w:p>
    <w:p w14:paraId="25E70BF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("select * from product where {}={}".format(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by,str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val</w:t>
      </w:r>
      <w:proofErr w:type="spellEnd"/>
      <w:r w:rsidRPr="000E3BFB">
        <w:rPr>
          <w:rFonts w:ascii="Courier" w:hAnsi="Courier"/>
          <w:b/>
          <w:sz w:val="28"/>
          <w:szCs w:val="28"/>
        </w:rPr>
        <w:t>)))</w:t>
      </w:r>
    </w:p>
    <w:p w14:paraId="2BC28D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61B087A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data=</w:t>
      </w:r>
      <w:proofErr w:type="gramStart"/>
      <w:r w:rsidRPr="000E3BFB">
        <w:rPr>
          <w:rFonts w:ascii="Courier" w:hAnsi="Courier"/>
          <w:b/>
          <w:sz w:val="28"/>
          <w:szCs w:val="28"/>
        </w:rPr>
        <w:t>=[</w:t>
      </w:r>
      <w:proofErr w:type="gramEnd"/>
      <w:r w:rsidRPr="000E3BFB">
        <w:rPr>
          <w:rFonts w:ascii="Courier" w:hAnsi="Courier"/>
          <w:b/>
          <w:sz w:val="28"/>
          <w:szCs w:val="28"/>
        </w:rPr>
        <w:t>]:</w:t>
      </w:r>
    </w:p>
    <w:p w14:paraId="4C517B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"EMPTY RECORD")</w:t>
      </w:r>
    </w:p>
    <w:p w14:paraId="6CF3D3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610E34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78F29A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0E144E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(7),recs[1][0].ljust(25),recs[2][0].ljust(25),recs[3][0].ljust(10),recs[4][0].ljust(10),recs[5][0].ljust(10),sep="")</w:t>
      </w:r>
    </w:p>
    <w:p w14:paraId="3C24FD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rec in data:</w:t>
      </w:r>
    </w:p>
    <w:p w14:paraId="722FD0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(7),rec[1].ljust(25),rec[2].ljust(25),str(rec[3]).ljust(10),str(rec[4]).ljust(10),str(rec[5]).ljust(10),sep="")</w:t>
      </w:r>
    </w:p>
    <w:p w14:paraId="2F4EB0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</w:t>
      </w:r>
      <w:proofErr w:type="spellStart"/>
      <w:r w:rsidRPr="000E3BFB">
        <w:rPr>
          <w:rFonts w:ascii="Courier" w:hAnsi="Courier"/>
          <w:b/>
          <w:sz w:val="28"/>
          <w:szCs w:val="28"/>
        </w:rPr>
        <w:t>typ</w:t>
      </w:r>
      <w:proofErr w:type="spellEnd"/>
      <w:r w:rsidRPr="000E3BFB">
        <w:rPr>
          <w:rFonts w:ascii="Courier" w:hAnsi="Courier"/>
          <w:b/>
          <w:sz w:val="28"/>
          <w:szCs w:val="28"/>
        </w:rPr>
        <w:t>=="chr":</w:t>
      </w:r>
    </w:p>
    <w:p w14:paraId="78CDC7B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("select * from product where {}='{}'".format(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by,val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0972D6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158B6BA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data=</w:t>
      </w:r>
      <w:proofErr w:type="gramStart"/>
      <w:r w:rsidRPr="000E3BFB">
        <w:rPr>
          <w:rFonts w:ascii="Courier" w:hAnsi="Courier"/>
          <w:b/>
          <w:sz w:val="28"/>
          <w:szCs w:val="28"/>
        </w:rPr>
        <w:t>=[</w:t>
      </w:r>
      <w:proofErr w:type="gramEnd"/>
      <w:r w:rsidRPr="000E3BFB">
        <w:rPr>
          <w:rFonts w:ascii="Courier" w:hAnsi="Courier"/>
          <w:b/>
          <w:sz w:val="28"/>
          <w:szCs w:val="28"/>
        </w:rPr>
        <w:t>]:</w:t>
      </w:r>
    </w:p>
    <w:p w14:paraId="20AD83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"EMPTY RECORD")</w:t>
      </w:r>
    </w:p>
    <w:p w14:paraId="3B9A37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264F918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558E96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5A3917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(7),recs[1][0].ljust(25),recs[2][0].ljust(25),recs[3][0].ljust(10),recs[4][0].ljust(10),recs[5][0].ljust(10),sep="")</w:t>
      </w:r>
    </w:p>
    <w:p w14:paraId="5B3E60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rec in data:</w:t>
      </w:r>
    </w:p>
    <w:p w14:paraId="030120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(7),rec[1].ljust(25),rec[2].ljust(25),str(rec[3]).ljust(10),str(rec[4]).ljust(10),str(rec[5]).ljust(10),sep="")</w:t>
      </w:r>
    </w:p>
    <w:p w14:paraId="5D3DF1A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2C6CE1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680555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2FA8378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636754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E1F4C7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1C4594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def </w:t>
      </w:r>
      <w:proofErr w:type="gramStart"/>
      <w:r w:rsidRPr="000E3BFB">
        <w:rPr>
          <w:rFonts w:ascii="Courier" w:hAnsi="Courier"/>
          <w:b/>
          <w:sz w:val="28"/>
          <w:szCs w:val="28"/>
        </w:rPr>
        <w:t>billing(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44A1C48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print("BILLING</w:t>
      </w:r>
      <w:proofErr w:type="gramStart"/>
      <w:r w:rsidRPr="000E3BFB">
        <w:rPr>
          <w:rFonts w:ascii="Courier" w:hAnsi="Courier"/>
          <w:b/>
          <w:sz w:val="28"/>
          <w:szCs w:val="28"/>
        </w:rPr>
        <w:t>".</w:t>
      </w:r>
      <w:proofErr w:type="spellStart"/>
      <w:r w:rsidRPr="000E3BFB">
        <w:rPr>
          <w:rFonts w:ascii="Courier" w:hAnsi="Courier"/>
          <w:b/>
          <w:sz w:val="28"/>
          <w:szCs w:val="28"/>
        </w:rPr>
        <w:t>center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(90,'='))</w:t>
      </w:r>
    </w:p>
    <w:p w14:paraId="0CFDFA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viewproduct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068CC4A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r w:rsidRPr="000E3BFB">
        <w:rPr>
          <w:rFonts w:ascii="Courier" w:hAnsi="Courier"/>
          <w:b/>
          <w:sz w:val="28"/>
          <w:szCs w:val="28"/>
        </w:rPr>
        <w:t>pnolist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=[</w:t>
      </w:r>
      <w:proofErr w:type="gramEnd"/>
      <w:r w:rsidRPr="000E3BFB">
        <w:rPr>
          <w:rFonts w:ascii="Courier" w:hAnsi="Courier"/>
          <w:b/>
          <w:sz w:val="28"/>
          <w:szCs w:val="28"/>
        </w:rPr>
        <w:t>]</w:t>
      </w:r>
    </w:p>
    <w:p w14:paraId="616002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r w:rsidRPr="000E3BFB">
        <w:rPr>
          <w:rFonts w:ascii="Courier" w:hAnsi="Courier"/>
          <w:b/>
          <w:sz w:val="28"/>
          <w:szCs w:val="28"/>
        </w:rPr>
        <w:t>qtylist</w:t>
      </w:r>
      <w:proofErr w:type="spellEnd"/>
      <w:proofErr w:type="gramStart"/>
      <w:r w:rsidRPr="000E3BFB">
        <w:rPr>
          <w:rFonts w:ascii="Courier" w:hAnsi="Courier"/>
          <w:b/>
          <w:sz w:val="28"/>
          <w:szCs w:val="28"/>
        </w:rPr>
        <w:t>=[</w:t>
      </w:r>
      <w:proofErr w:type="gramEnd"/>
      <w:r w:rsidRPr="000E3BFB">
        <w:rPr>
          <w:rFonts w:ascii="Courier" w:hAnsi="Courier"/>
          <w:b/>
          <w:sz w:val="28"/>
          <w:szCs w:val="28"/>
        </w:rPr>
        <w:t>]</w:t>
      </w:r>
    </w:p>
    <w:p w14:paraId="3B5249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5EDDCA9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</w:t>
      </w:r>
      <w:proofErr w:type="spellEnd"/>
      <w:r w:rsidRPr="000E3BFB">
        <w:rPr>
          <w:rFonts w:ascii="Courier" w:hAnsi="Courier"/>
          <w:b/>
          <w:sz w:val="28"/>
          <w:szCs w:val="28"/>
        </w:rPr>
        <w:t>=0</w:t>
      </w:r>
    </w:p>
    <w:p w14:paraId="7DB11D0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PNO AS 0 TO EXIT")</w:t>
      </w:r>
    </w:p>
    <w:p w14:paraId="0EB3752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15A22A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093E34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326D182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no=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PNO:")</w:t>
      </w:r>
    </w:p>
    <w:p w14:paraId="1E4373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no==0:</w:t>
      </w:r>
    </w:p>
    <w:p w14:paraId="1CA42A8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</w:t>
      </w:r>
      <w:proofErr w:type="spellEnd"/>
      <w:r w:rsidRPr="000E3BFB">
        <w:rPr>
          <w:rFonts w:ascii="Courier" w:hAnsi="Courier"/>
          <w:b/>
          <w:sz w:val="28"/>
          <w:szCs w:val="28"/>
        </w:rPr>
        <w:t>=0</w:t>
      </w:r>
    </w:p>
    <w:p w14:paraId="610054B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disc=0</w:t>
      </w:r>
    </w:p>
    <w:p w14:paraId="64BE918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tdisc</w:t>
      </w:r>
      <w:proofErr w:type="spellEnd"/>
      <w:r w:rsidRPr="000E3BFB">
        <w:rPr>
          <w:rFonts w:ascii="Courier" w:hAnsi="Courier"/>
          <w:b/>
          <w:sz w:val="28"/>
          <w:szCs w:val="28"/>
        </w:rPr>
        <w:t>=0</w:t>
      </w:r>
    </w:p>
    <w:p w14:paraId="7DE19F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smprice</w:t>
      </w:r>
      <w:proofErr w:type="spellEnd"/>
      <w:r w:rsidRPr="000E3BFB">
        <w:rPr>
          <w:rFonts w:ascii="Courier" w:hAnsi="Courier"/>
          <w:b/>
          <w:sz w:val="28"/>
          <w:szCs w:val="28"/>
        </w:rPr>
        <w:t>=0</w:t>
      </w:r>
    </w:p>
    <w:p w14:paraId="53B068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"-"*85)</w:t>
      </w:r>
    </w:p>
    <w:p w14:paraId="3197C5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2683A7D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23C9C9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(3),recs[1][0].ljust(20),recs[2][0].ljust(20),recs[3][0].ljust(7),recs[4][0].ljust(8),"AMOUNT".ljust(7),"PRICE".ljust(7),"DISC".ljust(4),"COST".ljust(7))</w:t>
      </w:r>
    </w:p>
    <w:p w14:paraId="0F4CC5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in range(</w:t>
      </w:r>
      <w:proofErr w:type="spellStart"/>
      <w:r w:rsidRPr="000E3BFB">
        <w:rPr>
          <w:rFonts w:ascii="Courier" w:hAnsi="Courier"/>
          <w:b/>
          <w:sz w:val="28"/>
          <w:szCs w:val="28"/>
        </w:rPr>
        <w:t>len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pnolist</w:t>
      </w:r>
      <w:proofErr w:type="spellEnd"/>
      <w:r w:rsidRPr="000E3BFB">
        <w:rPr>
          <w:rFonts w:ascii="Courier" w:hAnsi="Courier"/>
          <w:b/>
          <w:sz w:val="28"/>
          <w:szCs w:val="28"/>
        </w:rPr>
        <w:t>)):</w:t>
      </w:r>
    </w:p>
    <w:p w14:paraId="0F3CE7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("select *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pnolist</w:t>
      </w:r>
      <w:proofErr w:type="spellEnd"/>
      <w:r w:rsidRPr="000E3BFB">
        <w:rPr>
          <w:rFonts w:ascii="Courier" w:hAnsi="Courier"/>
          <w:b/>
          <w:sz w:val="28"/>
          <w:szCs w:val="28"/>
        </w:rPr>
        <w:t>[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>]))</w:t>
      </w:r>
    </w:p>
    <w:p w14:paraId="2E950A2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rec=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crsr.fetchone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26B31E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cost=int(rec[4</w:t>
      </w:r>
      <w:proofErr w:type="gramStart"/>
      <w:r w:rsidRPr="000E3BFB">
        <w:rPr>
          <w:rFonts w:ascii="Courier" w:hAnsi="Courier"/>
          <w:b/>
          <w:sz w:val="28"/>
          <w:szCs w:val="28"/>
        </w:rPr>
        <w:t>])*</w:t>
      </w:r>
      <w:proofErr w:type="spellStart"/>
      <w:proofErr w:type="gramEnd"/>
      <w:r w:rsidRPr="000E3BFB">
        <w:rPr>
          <w:rFonts w:ascii="Courier" w:hAnsi="Courier"/>
          <w:b/>
          <w:sz w:val="28"/>
          <w:szCs w:val="28"/>
        </w:rPr>
        <w:t>qtylist</w:t>
      </w:r>
      <w:proofErr w:type="spellEnd"/>
      <w:r w:rsidRPr="000E3BFB">
        <w:rPr>
          <w:rFonts w:ascii="Courier" w:hAnsi="Courier"/>
          <w:b/>
          <w:sz w:val="28"/>
          <w:szCs w:val="28"/>
        </w:rPr>
        <w:t>[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>]</w:t>
      </w:r>
    </w:p>
    <w:p w14:paraId="40A63EB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=int(</w:t>
      </w:r>
      <w:proofErr w:type="gramStart"/>
      <w:r w:rsidRPr="000E3BFB">
        <w:rPr>
          <w:rFonts w:ascii="Courier" w:hAnsi="Courier"/>
          <w:b/>
          <w:sz w:val="28"/>
          <w:szCs w:val="28"/>
        </w:rPr>
        <w:t>rec[</w:t>
      </w:r>
      <w:proofErr w:type="gramEnd"/>
      <w:r w:rsidRPr="000E3BFB">
        <w:rPr>
          <w:rFonts w:ascii="Courier" w:hAnsi="Courier"/>
          <w:b/>
          <w:sz w:val="28"/>
          <w:szCs w:val="28"/>
        </w:rPr>
        <w:t>3])</w:t>
      </w:r>
    </w:p>
    <w:p w14:paraId="44C1A6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tmrp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r w:rsidRPr="000E3BFB">
        <w:rPr>
          <w:rFonts w:ascii="Courier" w:hAnsi="Courier"/>
          <w:b/>
          <w:sz w:val="28"/>
          <w:szCs w:val="28"/>
        </w:rPr>
        <w:t>mrp</w:t>
      </w:r>
      <w:proofErr w:type="spellEnd"/>
      <w:r w:rsidRPr="000E3BFB">
        <w:rPr>
          <w:rFonts w:ascii="Courier" w:hAnsi="Courier"/>
          <w:b/>
          <w:sz w:val="28"/>
          <w:szCs w:val="28"/>
        </w:rPr>
        <w:t>*</w:t>
      </w:r>
      <w:proofErr w:type="spellStart"/>
      <w:r w:rsidRPr="000E3BFB">
        <w:rPr>
          <w:rFonts w:ascii="Courier" w:hAnsi="Courier"/>
          <w:b/>
          <w:sz w:val="28"/>
          <w:szCs w:val="28"/>
        </w:rPr>
        <w:t>qtylist</w:t>
      </w:r>
      <w:proofErr w:type="spellEnd"/>
      <w:r w:rsidRPr="000E3BFB">
        <w:rPr>
          <w:rFonts w:ascii="Courier" w:hAnsi="Courier"/>
          <w:b/>
          <w:sz w:val="28"/>
          <w:szCs w:val="28"/>
        </w:rPr>
        <w:t>[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>]</w:t>
      </w:r>
    </w:p>
    <w:p w14:paraId="541DBE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r w:rsidRPr="000E3BFB">
        <w:rPr>
          <w:rFonts w:ascii="Courier" w:hAnsi="Courier"/>
          <w:b/>
          <w:sz w:val="28"/>
          <w:szCs w:val="28"/>
        </w:rPr>
        <w:t>sm+cost</w:t>
      </w:r>
      <w:proofErr w:type="spellEnd"/>
    </w:p>
    <w:p w14:paraId="143004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disc=</w:t>
      </w:r>
      <w:proofErr w:type="spellStart"/>
      <w:r w:rsidRPr="000E3BFB">
        <w:rPr>
          <w:rFonts w:ascii="Courier" w:hAnsi="Courier"/>
          <w:b/>
          <w:sz w:val="28"/>
          <w:szCs w:val="28"/>
        </w:rPr>
        <w:t>tmrp</w:t>
      </w:r>
      <w:proofErr w:type="spellEnd"/>
      <w:r w:rsidRPr="000E3BFB">
        <w:rPr>
          <w:rFonts w:ascii="Courier" w:hAnsi="Courier"/>
          <w:b/>
          <w:sz w:val="28"/>
          <w:szCs w:val="28"/>
        </w:rPr>
        <w:t>-cost</w:t>
      </w:r>
    </w:p>
    <w:p w14:paraId="113797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tdisc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r w:rsidRPr="000E3BFB">
        <w:rPr>
          <w:rFonts w:ascii="Courier" w:hAnsi="Courier"/>
          <w:b/>
          <w:sz w:val="28"/>
          <w:szCs w:val="28"/>
        </w:rPr>
        <w:t>tdisc+disc</w:t>
      </w:r>
      <w:proofErr w:type="spellEnd"/>
    </w:p>
    <w:p w14:paraId="1CC1EE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smprice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r w:rsidRPr="000E3BFB">
        <w:rPr>
          <w:rFonts w:ascii="Courier" w:hAnsi="Courier"/>
          <w:b/>
          <w:sz w:val="28"/>
          <w:szCs w:val="28"/>
        </w:rPr>
        <w:t>smprice+tmrp</w:t>
      </w:r>
      <w:proofErr w:type="spellEnd"/>
    </w:p>
    <w:p w14:paraId="56DA647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(3),rec[1].ljust(20),rec[2].ljust(20),str(rec[3]).ljust(7),str(rec[4]).ljust(8),str(qtylist[i]).ljust(7),str(rec[3]*qtylist[i]).ljust(7),str(disc).ljust(4),str(cost).ljust(7))</w:t>
      </w:r>
    </w:p>
    <w:p w14:paraId="134D5E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"%58s %6s"%("TOTAL PRICE:",</w:t>
      </w:r>
      <w:proofErr w:type="spellStart"/>
      <w:r w:rsidRPr="000E3BFB">
        <w:rPr>
          <w:rFonts w:ascii="Courier" w:hAnsi="Courier"/>
          <w:b/>
          <w:sz w:val="28"/>
          <w:szCs w:val="28"/>
        </w:rPr>
        <w:t>smprice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1A1D3E3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"%58s %6s"%("TOTAL DISCOUNT:",</w:t>
      </w:r>
      <w:proofErr w:type="spellStart"/>
      <w:r w:rsidRPr="000E3BFB">
        <w:rPr>
          <w:rFonts w:ascii="Courier" w:hAnsi="Courier"/>
          <w:b/>
          <w:sz w:val="28"/>
          <w:szCs w:val="28"/>
        </w:rPr>
        <w:t>tdisc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6EE867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"%58s %6s"%("AMOUNT TO BE PAID:",</w:t>
      </w:r>
      <w:proofErr w:type="spellStart"/>
      <w:r w:rsidRPr="000E3BFB">
        <w:rPr>
          <w:rFonts w:ascii="Courier" w:hAnsi="Courier"/>
          <w:b/>
          <w:sz w:val="28"/>
          <w:szCs w:val="28"/>
        </w:rPr>
        <w:t>sm</w:t>
      </w:r>
      <w:proofErr w:type="spellEnd"/>
      <w:r w:rsidRPr="000E3BFB">
        <w:rPr>
          <w:rFonts w:ascii="Courier" w:hAnsi="Courier"/>
          <w:b/>
          <w:sz w:val="28"/>
          <w:szCs w:val="28"/>
        </w:rPr>
        <w:t>))</w:t>
      </w:r>
    </w:p>
    <w:p w14:paraId="64CEB1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'''</w:t>
      </w:r>
    </w:p>
    <w:p w14:paraId="686D60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 No</w:t>
      </w:r>
    </w:p>
    <w:p w14:paraId="471C0CD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 Yes''')</w:t>
      </w:r>
    </w:p>
    <w:p w14:paraId="1A2504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ch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"Want To Update QTY?(0/1):")</w:t>
      </w:r>
    </w:p>
    <w:p w14:paraId="1922A4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</w:t>
      </w:r>
      <w:proofErr w:type="spellStart"/>
      <w:r w:rsidRPr="000E3BFB">
        <w:rPr>
          <w:rFonts w:ascii="Courier" w:hAnsi="Courier"/>
          <w:b/>
          <w:sz w:val="28"/>
          <w:szCs w:val="28"/>
        </w:rPr>
        <w:t>ch</w:t>
      </w:r>
      <w:proofErr w:type="spellEnd"/>
      <w:r w:rsidRPr="000E3BFB">
        <w:rPr>
          <w:rFonts w:ascii="Courier" w:hAnsi="Courier"/>
          <w:b/>
          <w:sz w:val="28"/>
          <w:szCs w:val="28"/>
        </w:rPr>
        <w:t>==1:</w:t>
      </w:r>
    </w:p>
    <w:p w14:paraId="611E50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for 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in range(</w:t>
      </w:r>
      <w:proofErr w:type="spellStart"/>
      <w:r w:rsidRPr="000E3BFB">
        <w:rPr>
          <w:rFonts w:ascii="Courier" w:hAnsi="Courier"/>
          <w:b/>
          <w:sz w:val="28"/>
          <w:szCs w:val="28"/>
        </w:rPr>
        <w:t>len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r w:rsidRPr="000E3BFB">
        <w:rPr>
          <w:rFonts w:ascii="Courier" w:hAnsi="Courier"/>
          <w:b/>
          <w:sz w:val="28"/>
          <w:szCs w:val="28"/>
        </w:rPr>
        <w:t>pnolist</w:t>
      </w:r>
      <w:proofErr w:type="spellEnd"/>
      <w:r w:rsidRPr="000E3BFB">
        <w:rPr>
          <w:rFonts w:ascii="Courier" w:hAnsi="Courier"/>
          <w:b/>
          <w:sz w:val="28"/>
          <w:szCs w:val="28"/>
        </w:rPr>
        <w:t>)):</w:t>
      </w:r>
    </w:p>
    <w:p w14:paraId="62F1B36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("update product set qty=qty-{}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</w:t>
      </w:r>
      <w:proofErr w:type="spellStart"/>
      <w:r w:rsidRPr="000E3BFB">
        <w:rPr>
          <w:rFonts w:ascii="Courier" w:hAnsi="Courier"/>
          <w:b/>
          <w:sz w:val="28"/>
          <w:szCs w:val="28"/>
        </w:rPr>
        <w:t>qtylist</w:t>
      </w:r>
      <w:proofErr w:type="spellEnd"/>
      <w:r w:rsidRPr="000E3BFB">
        <w:rPr>
          <w:rFonts w:ascii="Courier" w:hAnsi="Courier"/>
          <w:b/>
          <w:sz w:val="28"/>
          <w:szCs w:val="28"/>
        </w:rPr>
        <w:t>[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>],</w:t>
      </w:r>
      <w:proofErr w:type="spellStart"/>
      <w:r w:rsidRPr="000E3BFB">
        <w:rPr>
          <w:rFonts w:ascii="Courier" w:hAnsi="Courier"/>
          <w:b/>
          <w:sz w:val="28"/>
          <w:szCs w:val="28"/>
        </w:rPr>
        <w:t>pnolist</w:t>
      </w:r>
      <w:proofErr w:type="spellEnd"/>
      <w:r w:rsidRPr="000E3BFB">
        <w:rPr>
          <w:rFonts w:ascii="Courier" w:hAnsi="Courier"/>
          <w:b/>
          <w:sz w:val="28"/>
          <w:szCs w:val="28"/>
        </w:rPr>
        <w:t>[</w:t>
      </w:r>
      <w:proofErr w:type="spellStart"/>
      <w:r w:rsidRPr="000E3BFB">
        <w:rPr>
          <w:rFonts w:ascii="Courier" w:hAnsi="Courier"/>
          <w:b/>
          <w:sz w:val="28"/>
          <w:szCs w:val="28"/>
        </w:rPr>
        <w:t>i</w:t>
      </w:r>
      <w:proofErr w:type="spellEnd"/>
      <w:r w:rsidRPr="000E3BFB">
        <w:rPr>
          <w:rFonts w:ascii="Courier" w:hAnsi="Courier"/>
          <w:b/>
          <w:sz w:val="28"/>
          <w:szCs w:val="28"/>
        </w:rPr>
        <w:t>]))</w:t>
      </w:r>
    </w:p>
    <w:p w14:paraId="6D7D38F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"QTY UPDATED")</w:t>
      </w:r>
    </w:p>
    <w:p w14:paraId="77FFF3F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("commit")</w:t>
      </w:r>
    </w:p>
    <w:p w14:paraId="313F0B1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else:</w:t>
      </w:r>
    </w:p>
    <w:p w14:paraId="5A9972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"QTY NOT UPDATED")</w:t>
      </w:r>
    </w:p>
    <w:p w14:paraId="4BD44A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2A3CE7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D862EA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FB803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z=0</w:t>
      </w:r>
    </w:p>
    <w:p w14:paraId="716548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z==0:    </w:t>
      </w:r>
    </w:p>
    <w:p w14:paraId="55AD31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amt=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intinp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"Enter amount:")</w:t>
      </w:r>
    </w:p>
    <w:p w14:paraId="7052D7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amount=</w:t>
      </w:r>
      <w:proofErr w:type="spellStart"/>
      <w:r w:rsidRPr="000E3BFB">
        <w:rPr>
          <w:rFonts w:ascii="Courier" w:hAnsi="Courier"/>
          <w:b/>
          <w:sz w:val="28"/>
          <w:szCs w:val="28"/>
        </w:rPr>
        <w:t>instock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no,amt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3533441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if </w:t>
      </w:r>
      <w:proofErr w:type="gramStart"/>
      <w:r w:rsidRPr="000E3BFB">
        <w:rPr>
          <w:rFonts w:ascii="Courier" w:hAnsi="Courier"/>
          <w:b/>
          <w:sz w:val="28"/>
          <w:szCs w:val="28"/>
        </w:rPr>
        <w:t>amount!=</w:t>
      </w:r>
      <w:proofErr w:type="gramEnd"/>
      <w:r w:rsidRPr="000E3BFB">
        <w:rPr>
          <w:rFonts w:ascii="Courier" w:hAnsi="Courier"/>
          <w:b/>
          <w:sz w:val="28"/>
          <w:szCs w:val="28"/>
        </w:rPr>
        <w:t>0:</w:t>
      </w:r>
    </w:p>
    <w:p w14:paraId="0AC722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 xml:space="preserve">("select * from product where </w:t>
      </w:r>
      <w:proofErr w:type="spellStart"/>
      <w:r w:rsidRPr="000E3BFB">
        <w:rPr>
          <w:rFonts w:ascii="Courier" w:hAnsi="Courier"/>
          <w:b/>
          <w:sz w:val="28"/>
          <w:szCs w:val="28"/>
        </w:rPr>
        <w:t>pno</w:t>
      </w:r>
      <w:proofErr w:type="spellEnd"/>
      <w:r w:rsidRPr="000E3BFB">
        <w:rPr>
          <w:rFonts w:ascii="Courier" w:hAnsi="Courier"/>
          <w:b/>
          <w:sz w:val="28"/>
          <w:szCs w:val="28"/>
        </w:rPr>
        <w:t>={}".format(no))</w:t>
      </w:r>
    </w:p>
    <w:p w14:paraId="147FCEA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rec=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crsr.fetchone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062741C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rec==None:</w:t>
      </w:r>
    </w:p>
    <w:p w14:paraId="2B12F4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113661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6E3F40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0B8FE3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cost=int(</w:t>
      </w:r>
      <w:proofErr w:type="gramStart"/>
      <w:r w:rsidRPr="000E3BFB">
        <w:rPr>
          <w:rFonts w:ascii="Courier" w:hAnsi="Courier"/>
          <w:b/>
          <w:sz w:val="28"/>
          <w:szCs w:val="28"/>
        </w:rPr>
        <w:t>rec[</w:t>
      </w:r>
      <w:proofErr w:type="gramEnd"/>
      <w:r w:rsidRPr="000E3BFB">
        <w:rPr>
          <w:rFonts w:ascii="Courier" w:hAnsi="Courier"/>
          <w:b/>
          <w:sz w:val="28"/>
          <w:szCs w:val="28"/>
        </w:rPr>
        <w:t>4])*amount</w:t>
      </w:r>
    </w:p>
    <w:p w14:paraId="2A28333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sm</w:t>
      </w:r>
      <w:proofErr w:type="spellEnd"/>
      <w:r w:rsidRPr="000E3BFB">
        <w:rPr>
          <w:rFonts w:ascii="Courier" w:hAnsi="Courier"/>
          <w:b/>
          <w:sz w:val="28"/>
          <w:szCs w:val="28"/>
        </w:rPr>
        <w:t>=</w:t>
      </w:r>
      <w:proofErr w:type="spellStart"/>
      <w:r w:rsidRPr="000E3BFB">
        <w:rPr>
          <w:rFonts w:ascii="Courier" w:hAnsi="Courier"/>
          <w:b/>
          <w:sz w:val="28"/>
          <w:szCs w:val="28"/>
        </w:rPr>
        <w:t>sm+cost</w:t>
      </w:r>
      <w:proofErr w:type="spellEnd"/>
    </w:p>
    <w:p w14:paraId="6340EA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crsr.execute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("</w:t>
      </w:r>
      <w:proofErr w:type="spellStart"/>
      <w:r w:rsidRPr="000E3BFB">
        <w:rPr>
          <w:rFonts w:ascii="Courier" w:hAnsi="Courier"/>
          <w:b/>
          <w:sz w:val="28"/>
          <w:szCs w:val="28"/>
        </w:rPr>
        <w:t>desc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product;")</w:t>
      </w:r>
    </w:p>
    <w:p w14:paraId="4C6447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recs=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crsr.fetchall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()</w:t>
      </w:r>
    </w:p>
    <w:p w14:paraId="3E2203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print(recs[0][0</w:t>
      </w:r>
      <w:proofErr w:type="gramStart"/>
      <w:r w:rsidRPr="000E3BFB">
        <w:rPr>
          <w:rFonts w:ascii="Courier" w:hAnsi="Courier"/>
          <w:b/>
          <w:sz w:val="28"/>
          <w:szCs w:val="28"/>
        </w:rPr>
        <w:t>].ljust</w:t>
      </w:r>
      <w:proofErr w:type="gramEnd"/>
      <w:r w:rsidRPr="000E3BFB">
        <w:rPr>
          <w:rFonts w:ascii="Courier" w:hAnsi="Courier"/>
          <w:b/>
          <w:sz w:val="28"/>
          <w:szCs w:val="28"/>
        </w:rPr>
        <w:t>(3),recs[1][0].ljust(20),recs[2][0].ljust(20),recs[3][0].ljust(7),recs[4][0].ljust(8),"AMOUNT".ljust(7),"COST".ljust(7))</w:t>
      </w:r>
    </w:p>
    <w:p w14:paraId="39E80C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print(str(rec[0]</w:t>
      </w:r>
      <w:proofErr w:type="gramStart"/>
      <w:r w:rsidRPr="000E3BFB">
        <w:rPr>
          <w:rFonts w:ascii="Courier" w:hAnsi="Courier"/>
          <w:b/>
          <w:sz w:val="28"/>
          <w:szCs w:val="28"/>
        </w:rPr>
        <w:t>).ljust</w:t>
      </w:r>
      <w:proofErr w:type="gramEnd"/>
      <w:r w:rsidRPr="000E3BFB">
        <w:rPr>
          <w:rFonts w:ascii="Courier" w:hAnsi="Courier"/>
          <w:b/>
          <w:sz w:val="28"/>
          <w:szCs w:val="28"/>
        </w:rPr>
        <w:t>(3),rec[1].ljust(20),rec[2].ljust(20),str(rec[3]).ljust(7),str(rec[4]).ljust(8),str(amount).ljust(7),str(cost).ljust(7))</w:t>
      </w:r>
    </w:p>
    <w:p w14:paraId="16411F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5B6215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pnolist.append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(no)</w:t>
      </w:r>
    </w:p>
    <w:p w14:paraId="5CF2765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qtylist.append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(amount)</w:t>
      </w:r>
    </w:p>
    <w:p w14:paraId="5CB36D0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z=1</w:t>
      </w:r>
    </w:p>
    <w:p w14:paraId="6A6A9BE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break</w:t>
      </w:r>
    </w:p>
    <w:p w14:paraId="16ECD3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</w:t>
      </w:r>
      <w:proofErr w:type="spellStart"/>
      <w:r w:rsidRPr="000E3BFB">
        <w:rPr>
          <w:rFonts w:ascii="Courier" w:hAnsi="Courier"/>
          <w:b/>
          <w:sz w:val="28"/>
          <w:szCs w:val="28"/>
        </w:rPr>
        <w:t>ValueError</w:t>
      </w:r>
      <w:proofErr w:type="spellEnd"/>
      <w:r w:rsidRPr="000E3BFB">
        <w:rPr>
          <w:rFonts w:ascii="Courier" w:hAnsi="Courier"/>
          <w:b/>
          <w:sz w:val="28"/>
          <w:szCs w:val="28"/>
        </w:rPr>
        <w:t>:</w:t>
      </w:r>
    </w:p>
    <w:p w14:paraId="166783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"_____Wrong values_____")</w:t>
      </w:r>
    </w:p>
    <w:p w14:paraId="1C1FA5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52743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E4D6E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0B851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def </w:t>
      </w:r>
      <w:proofErr w:type="gramStart"/>
      <w:r w:rsidRPr="000E3BFB">
        <w:rPr>
          <w:rFonts w:ascii="Courier" w:hAnsi="Courier"/>
          <w:b/>
          <w:sz w:val="28"/>
          <w:szCs w:val="28"/>
        </w:rPr>
        <w:t>main(</w:t>
      </w:r>
      <w:proofErr w:type="gramEnd"/>
      <w:r w:rsidRPr="000E3BFB">
        <w:rPr>
          <w:rFonts w:ascii="Courier" w:hAnsi="Courier"/>
          <w:b/>
          <w:sz w:val="28"/>
          <w:szCs w:val="28"/>
        </w:rPr>
        <w:t>):</w:t>
      </w:r>
    </w:p>
    <w:p w14:paraId="0B503A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dbtable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1FD392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True:</w:t>
      </w:r>
    </w:p>
    <w:p w14:paraId="129608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time.sleep</w:t>
      </w:r>
      <w:proofErr w:type="spellEnd"/>
      <w:proofErr w:type="gramEnd"/>
      <w:r w:rsidRPr="000E3BFB">
        <w:rPr>
          <w:rFonts w:ascii="Courier" w:hAnsi="Courier"/>
          <w:b/>
          <w:sz w:val="28"/>
          <w:szCs w:val="28"/>
        </w:rPr>
        <w:t>(1)</w:t>
      </w:r>
    </w:p>
    <w:p w14:paraId="20D7076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intro(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7442A8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option=</w:t>
      </w:r>
      <w:proofErr w:type="gramStart"/>
      <w:r w:rsidRPr="000E3BFB">
        <w:rPr>
          <w:rFonts w:ascii="Courier" w:hAnsi="Courier"/>
          <w:b/>
          <w:sz w:val="28"/>
          <w:szCs w:val="28"/>
        </w:rPr>
        <w:t>input(</w:t>
      </w:r>
      <w:proofErr w:type="gramEnd"/>
      <w:r w:rsidRPr="000E3BFB">
        <w:rPr>
          <w:rFonts w:ascii="Courier" w:hAnsi="Courier"/>
          <w:b/>
          <w:sz w:val="28"/>
          <w:szCs w:val="28"/>
        </w:rPr>
        <w:t>"Enter Option:")</w:t>
      </w:r>
    </w:p>
    <w:p w14:paraId="3C42FF3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option=="1":</w:t>
      </w:r>
    </w:p>
    <w:p w14:paraId="714590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viewproduct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14BC25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option=="2":</w:t>
      </w:r>
    </w:p>
    <w:p w14:paraId="10F454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addproduct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 xml:space="preserve">)        </w:t>
      </w:r>
    </w:p>
    <w:p w14:paraId="0847BE4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option=="3":</w:t>
      </w:r>
    </w:p>
    <w:p w14:paraId="435B4C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removeproduct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208C4E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option=="4":</w:t>
      </w:r>
    </w:p>
    <w:p w14:paraId="41BE3D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updateproduct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3A5428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option=="5":</w:t>
      </w:r>
    </w:p>
    <w:p w14:paraId="499415A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spellStart"/>
      <w:proofErr w:type="gramStart"/>
      <w:r w:rsidRPr="000E3BFB">
        <w:rPr>
          <w:rFonts w:ascii="Courier" w:hAnsi="Courier"/>
          <w:b/>
          <w:sz w:val="28"/>
          <w:szCs w:val="28"/>
        </w:rPr>
        <w:t>searchby</w:t>
      </w:r>
      <w:proofErr w:type="spellEnd"/>
      <w:r w:rsidRPr="000E3BFB">
        <w:rPr>
          <w:rFonts w:ascii="Courier" w:hAnsi="Courier"/>
          <w:b/>
          <w:sz w:val="28"/>
          <w:szCs w:val="28"/>
        </w:rPr>
        <w:t>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510EE90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option=="6":</w:t>
      </w:r>
    </w:p>
    <w:p w14:paraId="440E91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billing(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7DE076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  <w:proofErr w:type="spellStart"/>
      <w:r w:rsidRPr="000E3BFB">
        <w:rPr>
          <w:rFonts w:ascii="Courier" w:hAnsi="Courier"/>
          <w:b/>
          <w:sz w:val="28"/>
          <w:szCs w:val="28"/>
        </w:rPr>
        <w:t>elif</w:t>
      </w:r>
      <w:proofErr w:type="spellEnd"/>
      <w:r w:rsidRPr="000E3BFB">
        <w:rPr>
          <w:rFonts w:ascii="Courier" w:hAnsi="Courier"/>
          <w:b/>
          <w:sz w:val="28"/>
          <w:szCs w:val="28"/>
        </w:rPr>
        <w:t xml:space="preserve"> option=="0":</w:t>
      </w:r>
    </w:p>
    <w:p w14:paraId="272CC6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"Thanks for using...")</w:t>
      </w:r>
    </w:p>
    <w:p w14:paraId="7BC853F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break</w:t>
      </w:r>
    </w:p>
    <w:p w14:paraId="4F4B579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186D3D8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  <w:proofErr w:type="gramStart"/>
      <w:r w:rsidRPr="000E3BFB">
        <w:rPr>
          <w:rFonts w:ascii="Courier" w:hAnsi="Courier"/>
          <w:b/>
          <w:sz w:val="28"/>
          <w:szCs w:val="28"/>
        </w:rPr>
        <w:t>print(</w:t>
      </w:r>
      <w:proofErr w:type="gramEnd"/>
      <w:r w:rsidRPr="000E3BFB">
        <w:rPr>
          <w:rFonts w:ascii="Courier" w:hAnsi="Courier"/>
          <w:b/>
          <w:sz w:val="28"/>
          <w:szCs w:val="28"/>
        </w:rPr>
        <w:t>"Try Again")</w:t>
      </w:r>
    </w:p>
    <w:p w14:paraId="31DDA0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proofErr w:type="gramStart"/>
      <w:r w:rsidRPr="000E3BFB">
        <w:rPr>
          <w:rFonts w:ascii="Courier" w:hAnsi="Courier"/>
          <w:b/>
          <w:sz w:val="28"/>
          <w:szCs w:val="28"/>
        </w:rPr>
        <w:t>main(</w:t>
      </w:r>
      <w:proofErr w:type="gramEnd"/>
      <w:r w:rsidRPr="000E3BFB">
        <w:rPr>
          <w:rFonts w:ascii="Courier" w:hAnsi="Courier"/>
          <w:b/>
          <w:sz w:val="28"/>
          <w:szCs w:val="28"/>
        </w:rPr>
        <w:t>)</w:t>
      </w:r>
    </w:p>
    <w:p w14:paraId="2D3CDFC8" w14:textId="77777777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</w:t>
      </w:r>
    </w:p>
    <w:p w14:paraId="1F2A0A30" w14:textId="29B8AFCC" w:rsidR="001B0240" w:rsidRPr="000E3BFB" w:rsidRDefault="001B0240" w:rsidP="000E3BFB">
      <w:pPr>
        <w:ind w:left="2160" w:firstLine="720"/>
        <w:rPr>
          <w:rFonts w:ascii="Courier" w:hAnsi="Courier"/>
          <w:b/>
          <w:sz w:val="28"/>
          <w:szCs w:val="28"/>
        </w:rPr>
      </w:pPr>
      <w:r w:rsidRPr="00D632A1">
        <w:rPr>
          <w:b/>
          <w:sz w:val="80"/>
          <w:szCs w:val="80"/>
          <w:u w:val="double"/>
        </w:rPr>
        <w:lastRenderedPageBreak/>
        <w:t>Output</w:t>
      </w:r>
    </w:p>
    <w:p w14:paraId="2AD585B7" w14:textId="1361B7C0" w:rsidR="00F73C63" w:rsidRDefault="001B0240" w:rsidP="000E3BFB">
      <w:pPr>
        <w:jc w:val="center"/>
        <w:rPr>
          <w:noProof/>
          <w:lang w:eastAsia="en-IN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303DF97C" wp14:editId="5498DD24">
            <wp:extent cx="3562847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9E59" w14:textId="3E858D07" w:rsidR="00F73C63" w:rsidRDefault="007F7422" w:rsidP="000E3BFB">
      <w:pPr>
        <w:jc w:val="center"/>
        <w:rPr>
          <w:noProof/>
          <w:lang w:eastAsia="en-IN"/>
        </w:rPr>
      </w:pPr>
      <w:r w:rsidRPr="007F7422">
        <w:rPr>
          <w:noProof/>
          <w:lang w:eastAsia="en-IN"/>
        </w:rPr>
        <w:drawing>
          <wp:inline distT="0" distB="0" distL="0" distR="0" wp14:anchorId="3B729AA9" wp14:editId="1BDE7F09">
            <wp:extent cx="6120130" cy="185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1A24" w14:textId="77777777" w:rsidR="000E3BFB" w:rsidRDefault="000E3BFB" w:rsidP="000E3BFB">
      <w:pPr>
        <w:jc w:val="center"/>
        <w:rPr>
          <w:noProof/>
          <w:lang w:eastAsia="en-IN"/>
        </w:rPr>
      </w:pPr>
    </w:p>
    <w:p w14:paraId="3F88BCB7" w14:textId="20BE99B8" w:rsidR="00D31D60" w:rsidRPr="00F73C63" w:rsidRDefault="00D31D60" w:rsidP="000E3BFB">
      <w:pPr>
        <w:jc w:val="center"/>
        <w:rPr>
          <w:noProof/>
          <w:lang w:eastAsia="en-IN"/>
        </w:rPr>
      </w:pPr>
      <w:r w:rsidRPr="00D31D60">
        <w:rPr>
          <w:noProof/>
          <w:lang w:eastAsia="en-IN"/>
        </w:rPr>
        <w:drawing>
          <wp:inline distT="0" distB="0" distL="0" distR="0" wp14:anchorId="4B1BFD30" wp14:editId="1E8C9D6E">
            <wp:extent cx="6120130" cy="1417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AEC" w14:textId="138059A2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5A2223D5" w14:textId="067B1F72" w:rsidR="00F73C63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sz w:val="30"/>
        </w:rPr>
        <w:drawing>
          <wp:inline distT="0" distB="0" distL="0" distR="0" wp14:anchorId="3C721388" wp14:editId="4ED16F59">
            <wp:extent cx="612013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8535" w14:textId="686BAB12" w:rsidR="001B0240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sz w:val="30"/>
        </w:rPr>
        <w:lastRenderedPageBreak/>
        <w:drawing>
          <wp:inline distT="0" distB="0" distL="0" distR="0" wp14:anchorId="058EB233" wp14:editId="208ECE8C">
            <wp:extent cx="6120130" cy="1422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27F" w14:textId="2373C594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6E620FDF" w14:textId="15D0FEB2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  <w:r w:rsidRPr="000651A0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8CF7FBA" wp14:editId="7B63F163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A159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4307C0C4" w14:textId="145CE3E0" w:rsidR="00F73C63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sz w:val="30"/>
        </w:rPr>
        <w:drawing>
          <wp:inline distT="0" distB="0" distL="0" distR="0" wp14:anchorId="36BC8660" wp14:editId="03789911">
            <wp:extent cx="6120130" cy="3322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B661" w14:textId="011911EA" w:rsidR="006D0D30" w:rsidRDefault="006D0D30" w:rsidP="000E3BFB">
      <w:pPr>
        <w:jc w:val="center"/>
        <w:rPr>
          <w:rFonts w:ascii="American Typewriter" w:hAnsi="American Typewriter" w:cs="Big Caslon"/>
          <w:sz w:val="30"/>
        </w:rPr>
      </w:pPr>
    </w:p>
    <w:p w14:paraId="1B7B08A1" w14:textId="61778D53" w:rsidR="001B0240" w:rsidRDefault="00114F3B" w:rsidP="000E3BFB">
      <w:pPr>
        <w:jc w:val="center"/>
        <w:rPr>
          <w:rFonts w:ascii="American Typewriter" w:hAnsi="American Typewriter" w:cs="Big Caslon"/>
          <w:sz w:val="30"/>
        </w:rPr>
      </w:pPr>
      <w:r w:rsidRPr="00114F3B">
        <w:rPr>
          <w:rFonts w:ascii="American Typewriter" w:hAnsi="American Typewriter" w:cs="Big Caslon"/>
          <w:sz w:val="30"/>
        </w:rPr>
        <w:drawing>
          <wp:inline distT="0" distB="0" distL="0" distR="0" wp14:anchorId="7C60A6FE" wp14:editId="2BBD068A">
            <wp:extent cx="6120130" cy="40760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679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5A06D1C4" w14:textId="6B1FD99A" w:rsidR="001B0240" w:rsidRDefault="00114F3B" w:rsidP="000E3BFB">
      <w:pPr>
        <w:jc w:val="center"/>
        <w:rPr>
          <w:rFonts w:ascii="American Typewriter" w:hAnsi="American Typewriter" w:cs="Big Caslon"/>
          <w:sz w:val="30"/>
        </w:rPr>
      </w:pPr>
      <w:r w:rsidRPr="00114F3B">
        <w:rPr>
          <w:rFonts w:ascii="American Typewriter" w:hAnsi="American Typewriter" w:cs="Big Caslon"/>
          <w:sz w:val="30"/>
        </w:rPr>
        <w:drawing>
          <wp:inline distT="0" distB="0" distL="0" distR="0" wp14:anchorId="289DE001" wp14:editId="5565CE6C">
            <wp:extent cx="6120130" cy="1327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662" w14:textId="5326648F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02EC9C51" w14:textId="4A358526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0241E5B7" w14:textId="35165EF8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3646207F" w14:textId="3B596ECB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70FC4699" w14:textId="192D4828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7935E1A6" w14:textId="231E8336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649C634A" w14:textId="5E9A0252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5557E7F8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14132E02" w14:textId="3ED8B5D4" w:rsidR="000E3BFB" w:rsidRDefault="008D71EB" w:rsidP="000E3BFB">
      <w:pPr>
        <w:jc w:val="center"/>
        <w:rPr>
          <w:rFonts w:ascii="American Typewriter" w:hAnsi="American Typewriter" w:cs="Big Caslon"/>
          <w:sz w:val="30"/>
        </w:rPr>
      </w:pPr>
      <w:r w:rsidRPr="008D71EB">
        <w:rPr>
          <w:rFonts w:ascii="American Typewriter" w:hAnsi="American Typewriter" w:cs="Big Caslon"/>
          <w:sz w:val="30"/>
        </w:rPr>
        <w:drawing>
          <wp:inline distT="0" distB="0" distL="0" distR="0" wp14:anchorId="000EB50F" wp14:editId="762BBF7C">
            <wp:extent cx="6120130" cy="4840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7DF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6836DAFD" w14:textId="6025C8AE" w:rsidR="001B0240" w:rsidRDefault="008D71EB" w:rsidP="000E3BFB">
      <w:pPr>
        <w:jc w:val="center"/>
        <w:rPr>
          <w:rFonts w:ascii="American Typewriter" w:hAnsi="American Typewriter" w:cs="Big Caslon"/>
          <w:sz w:val="30"/>
        </w:rPr>
      </w:pPr>
      <w:r w:rsidRPr="008D71EB">
        <w:rPr>
          <w:rFonts w:ascii="American Typewriter" w:hAnsi="American Typewriter" w:cs="Big Caslon"/>
          <w:sz w:val="30"/>
        </w:rPr>
        <w:drawing>
          <wp:inline distT="0" distB="0" distL="0" distR="0" wp14:anchorId="2490ADC7" wp14:editId="11CBD915">
            <wp:extent cx="6120130" cy="1527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74C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ABE8F6F" w14:textId="1B9146DB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2F57F582" w14:textId="5C724DAC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281AAA55" w14:textId="22055978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0D5E14BD" w14:textId="6D4E426A" w:rsidR="000E3BFB" w:rsidRDefault="000E3BFB" w:rsidP="00F06AE6">
      <w:pPr>
        <w:rPr>
          <w:rFonts w:ascii="American Typewriter" w:hAnsi="American Typewriter" w:cs="Big Caslon"/>
          <w:noProof/>
          <w:sz w:val="30"/>
          <w:lang w:eastAsia="en-IN"/>
        </w:rPr>
      </w:pPr>
    </w:p>
    <w:p w14:paraId="6E56DFB4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B7C0A6F" w14:textId="70FC510F" w:rsidR="00F73C63" w:rsidRDefault="003B38D4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  <w:r w:rsidRPr="003B38D4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A2D1B6E" wp14:editId="5B24AC80">
            <wp:extent cx="612013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BA00" w14:textId="74363E94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600BB6E3" w14:textId="3C741DDF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4DAAD412" w14:textId="2D968B22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036473F8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7B69026" w14:textId="4B7DD588" w:rsidR="00417574" w:rsidRDefault="00417574" w:rsidP="000E3BFB">
      <w:pPr>
        <w:jc w:val="center"/>
        <w:rPr>
          <w:rFonts w:ascii="American Typewriter" w:hAnsi="American Typewriter" w:cs="Big Caslon"/>
          <w:sz w:val="30"/>
        </w:rPr>
      </w:pPr>
      <w:r w:rsidRPr="00417574">
        <w:rPr>
          <w:rFonts w:ascii="American Typewriter" w:hAnsi="American Typewriter" w:cs="Big Caslon"/>
          <w:sz w:val="30"/>
        </w:rPr>
        <w:lastRenderedPageBreak/>
        <w:drawing>
          <wp:inline distT="0" distB="0" distL="0" distR="0" wp14:anchorId="307EBBF9" wp14:editId="3804C765">
            <wp:extent cx="6120130" cy="4079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B07A" w14:textId="77777777" w:rsidR="00F06AE6" w:rsidRDefault="00F06AE6" w:rsidP="000E3BFB">
      <w:pPr>
        <w:jc w:val="center"/>
        <w:rPr>
          <w:rFonts w:ascii="American Typewriter" w:hAnsi="American Typewriter" w:cs="Big Caslon"/>
          <w:sz w:val="30"/>
        </w:rPr>
      </w:pPr>
    </w:p>
    <w:p w14:paraId="14F7D9C2" w14:textId="5FC16C61" w:rsidR="00417574" w:rsidRDefault="00417574" w:rsidP="000E3BFB">
      <w:pPr>
        <w:jc w:val="center"/>
        <w:rPr>
          <w:rFonts w:ascii="American Typewriter" w:hAnsi="American Typewriter" w:cs="Big Caslon"/>
          <w:sz w:val="30"/>
        </w:rPr>
      </w:pPr>
      <w:r w:rsidRPr="00417574">
        <w:rPr>
          <w:rFonts w:ascii="American Typewriter" w:hAnsi="American Typewriter" w:cs="Big Caslon"/>
          <w:sz w:val="30"/>
        </w:rPr>
        <w:drawing>
          <wp:inline distT="0" distB="0" distL="0" distR="0" wp14:anchorId="1A67C07D" wp14:editId="6694B799">
            <wp:extent cx="6120130" cy="1914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4BB" w14:textId="77777777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6CC16A72" w14:textId="77777777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531D8050" w14:textId="77777777" w:rsidR="0069457A" w:rsidRDefault="0069457A" w:rsidP="000E3BFB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br w:type="page"/>
      </w:r>
    </w:p>
    <w:p w14:paraId="2DD06DD5" w14:textId="77777777" w:rsidR="001B0240" w:rsidRDefault="001B0240" w:rsidP="000E3BFB">
      <w:pPr>
        <w:jc w:val="center"/>
        <w:rPr>
          <w:b/>
          <w:sz w:val="80"/>
          <w:szCs w:val="80"/>
          <w:u w:val="double"/>
        </w:rPr>
      </w:pPr>
      <w:r w:rsidRPr="00FC50DA">
        <w:rPr>
          <w:b/>
          <w:sz w:val="80"/>
          <w:szCs w:val="80"/>
          <w:u w:val="double"/>
        </w:rPr>
        <w:lastRenderedPageBreak/>
        <w:t>Bibliography</w:t>
      </w:r>
    </w:p>
    <w:p w14:paraId="30124604" w14:textId="77777777" w:rsidR="001B0240" w:rsidRPr="00F73C63" w:rsidRDefault="0081241E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hyperlink r:id="rId28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http://www.google.com/</w:t>
        </w:r>
      </w:hyperlink>
    </w:p>
    <w:p w14:paraId="4814E5CA" w14:textId="77777777" w:rsidR="001B0240" w:rsidRPr="00F73C63" w:rsidRDefault="0081241E" w:rsidP="00F73C63">
      <w:pPr>
        <w:spacing w:before="360" w:after="360" w:line="240" w:lineRule="auto"/>
        <w:ind w:left="1342"/>
        <w:rPr>
          <w:rStyle w:val="Hyperlink"/>
        </w:rPr>
      </w:pPr>
      <w:hyperlink r:id="rId29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https://www.w3schools.com/</w:t>
        </w:r>
      </w:hyperlink>
    </w:p>
    <w:p w14:paraId="64C04428" w14:textId="77777777" w:rsidR="00F73C63" w:rsidRPr="00F73C63" w:rsidRDefault="00F73C63" w:rsidP="00F73C63">
      <w:pPr>
        <w:spacing w:before="360" w:after="360" w:line="240" w:lineRule="auto"/>
        <w:ind w:left="1342"/>
        <w:rPr>
          <w:rStyle w:val="Hyperlink"/>
          <w:sz w:val="44"/>
        </w:rPr>
      </w:pPr>
      <w:r w:rsidRPr="00F73C63">
        <w:rPr>
          <w:rStyle w:val="Hyperlink"/>
          <w:sz w:val="44"/>
        </w:rPr>
        <w:t>https://www.geeksforgeeks.org/</w:t>
      </w:r>
    </w:p>
    <w:p w14:paraId="3F03A133" w14:textId="77777777" w:rsidR="001B0240" w:rsidRPr="00F73C63" w:rsidRDefault="001B0240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r w:rsidRPr="00F73C63">
        <w:rPr>
          <w:rFonts w:ascii="Comic Sans MS" w:hAnsi="Comic Sans MS" w:cstheme="majorHAnsi"/>
          <w:sz w:val="48"/>
        </w:rPr>
        <w:t xml:space="preserve">Computer Science with Python by </w:t>
      </w:r>
      <w:proofErr w:type="spellStart"/>
      <w:r w:rsidRPr="00F73C63">
        <w:rPr>
          <w:rFonts w:ascii="Comic Sans MS" w:hAnsi="Comic Sans MS" w:cstheme="majorHAnsi"/>
          <w:sz w:val="48"/>
        </w:rPr>
        <w:t>Sumita</w:t>
      </w:r>
      <w:proofErr w:type="spellEnd"/>
      <w:r w:rsidRPr="00F73C63">
        <w:rPr>
          <w:rFonts w:ascii="Comic Sans MS" w:hAnsi="Comic Sans MS" w:cstheme="majorHAnsi"/>
          <w:sz w:val="48"/>
        </w:rPr>
        <w:t xml:space="preserve"> Arora</w:t>
      </w:r>
    </w:p>
    <w:p w14:paraId="094C063C" w14:textId="77777777" w:rsidR="001B0240" w:rsidRPr="00F73C63" w:rsidDel="00F73C63" w:rsidRDefault="001B0240" w:rsidP="00F73C63">
      <w:pPr>
        <w:spacing w:before="360" w:after="360" w:line="240" w:lineRule="auto"/>
        <w:ind w:left="1342"/>
        <w:rPr>
          <w:del w:id="0" w:author="Drishti" w:date="2021-11-11T19:20:00Z"/>
          <w:rStyle w:val="Hyperlink"/>
          <w:rFonts w:ascii="Comic Sans MS" w:hAnsi="Comic Sans MS" w:cstheme="majorHAnsi"/>
          <w:color w:val="auto"/>
          <w:sz w:val="48"/>
          <w:u w:val="none"/>
        </w:rPr>
      </w:pPr>
    </w:p>
    <w:p w14:paraId="4497E411" w14:textId="77777777" w:rsidR="001B0240" w:rsidRDefault="001B0240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  <w:pPrChange w:id="1" w:author="Drishti" w:date="2021-11-11T19:20:00Z">
          <w:pPr>
            <w:spacing w:before="360" w:after="360" w:line="240" w:lineRule="auto"/>
          </w:pPr>
        </w:pPrChange>
      </w:pPr>
    </w:p>
    <w:p w14:paraId="121549D4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5BE01D6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55954F1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F1C9875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0711CAE6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0A19FE9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63809CFC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8136C9A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C3A2FDA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F4AAB37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4E9741E9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1BC854D3" w14:textId="77777777" w:rsidR="001B0240" w:rsidRPr="00BB232F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6F6AD992" w14:textId="77777777" w:rsidR="001B0240" w:rsidRPr="00FC50DA" w:rsidRDefault="001B0240" w:rsidP="001B0240">
      <w:pPr>
        <w:jc w:val="center"/>
        <w:rPr>
          <w:b/>
          <w:sz w:val="80"/>
          <w:szCs w:val="80"/>
          <w:u w:val="double"/>
        </w:rPr>
      </w:pPr>
    </w:p>
    <w:p w14:paraId="7129BBB5" w14:textId="77777777" w:rsidR="00D8707D" w:rsidRDefault="00D8707D"/>
    <w:sectPr w:rsidR="00D8707D" w:rsidSect="001B0240">
      <w:pgSz w:w="11906" w:h="16838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077F" w14:textId="77777777" w:rsidR="0081241E" w:rsidRDefault="0081241E" w:rsidP="00AD207E">
      <w:pPr>
        <w:spacing w:after="0" w:line="240" w:lineRule="auto"/>
      </w:pPr>
      <w:r>
        <w:separator/>
      </w:r>
    </w:p>
  </w:endnote>
  <w:endnote w:type="continuationSeparator" w:id="0">
    <w:p w14:paraId="70500F77" w14:textId="77777777" w:rsidR="0081241E" w:rsidRDefault="0081241E" w:rsidP="00AD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45E6" w14:textId="77777777" w:rsidR="0081241E" w:rsidRDefault="0081241E" w:rsidP="00AD207E">
      <w:pPr>
        <w:spacing w:after="0" w:line="240" w:lineRule="auto"/>
      </w:pPr>
      <w:r>
        <w:separator/>
      </w:r>
    </w:p>
  </w:footnote>
  <w:footnote w:type="continuationSeparator" w:id="0">
    <w:p w14:paraId="094CBF1B" w14:textId="77777777" w:rsidR="0081241E" w:rsidRDefault="0081241E" w:rsidP="00AD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B9"/>
    <w:multiLevelType w:val="hybridMultilevel"/>
    <w:tmpl w:val="352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5071D"/>
    <w:multiLevelType w:val="hybridMultilevel"/>
    <w:tmpl w:val="313A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981"/>
    <w:multiLevelType w:val="hybridMultilevel"/>
    <w:tmpl w:val="3FCCF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4A35"/>
    <w:multiLevelType w:val="hybridMultilevel"/>
    <w:tmpl w:val="10C0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D7028"/>
    <w:multiLevelType w:val="multilevel"/>
    <w:tmpl w:val="E2F4588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F82727"/>
    <w:multiLevelType w:val="hybridMultilevel"/>
    <w:tmpl w:val="D9705042"/>
    <w:lvl w:ilvl="0" w:tplc="59CA256C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647A8"/>
    <w:multiLevelType w:val="hybridMultilevel"/>
    <w:tmpl w:val="629A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669D"/>
    <w:multiLevelType w:val="hybridMultilevel"/>
    <w:tmpl w:val="CECC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4E32"/>
    <w:multiLevelType w:val="hybridMultilevel"/>
    <w:tmpl w:val="241E012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7FD57CB"/>
    <w:multiLevelType w:val="hybridMultilevel"/>
    <w:tmpl w:val="761A3C24"/>
    <w:lvl w:ilvl="0" w:tplc="4009000B">
      <w:start w:val="1"/>
      <w:numFmt w:val="bullet"/>
      <w:lvlText w:val=""/>
      <w:lvlJc w:val="left"/>
      <w:pPr>
        <w:ind w:left="1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0" w15:restartNumberingAfterBreak="0">
    <w:nsid w:val="5F7137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E480472"/>
    <w:multiLevelType w:val="hybridMultilevel"/>
    <w:tmpl w:val="5A9EB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240"/>
    <w:rsid w:val="00035FF3"/>
    <w:rsid w:val="000E3BFB"/>
    <w:rsid w:val="00114F3B"/>
    <w:rsid w:val="001B0240"/>
    <w:rsid w:val="001D6FC1"/>
    <w:rsid w:val="003424D9"/>
    <w:rsid w:val="003B38D4"/>
    <w:rsid w:val="00417574"/>
    <w:rsid w:val="005158FF"/>
    <w:rsid w:val="005E1E91"/>
    <w:rsid w:val="0069457A"/>
    <w:rsid w:val="006D0D30"/>
    <w:rsid w:val="00715EF2"/>
    <w:rsid w:val="007C749E"/>
    <w:rsid w:val="007F7422"/>
    <w:rsid w:val="0081241E"/>
    <w:rsid w:val="008D71EB"/>
    <w:rsid w:val="009A459D"/>
    <w:rsid w:val="00AD207E"/>
    <w:rsid w:val="00B856C2"/>
    <w:rsid w:val="00B92A62"/>
    <w:rsid w:val="00BA6B93"/>
    <w:rsid w:val="00BF766E"/>
    <w:rsid w:val="00C11EFF"/>
    <w:rsid w:val="00C317EA"/>
    <w:rsid w:val="00CE4F63"/>
    <w:rsid w:val="00D05496"/>
    <w:rsid w:val="00D31D60"/>
    <w:rsid w:val="00D8707D"/>
    <w:rsid w:val="00F06AE6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26EC"/>
  <w15:docId w15:val="{55CC0413-17B3-473B-8E89-68D225E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E"/>
  </w:style>
  <w:style w:type="paragraph" w:styleId="Footer">
    <w:name w:val="footer"/>
    <w:basedOn w:val="Normal"/>
    <w:link w:val="Foot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www.google.com/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ACF62-DD5D-4B75-8FF4-3A40B36DF85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9CBD60C-EACA-43CF-93A0-3E3256F7DA1E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D8F742CF-7208-4E93-B139-DB4A29C69B08}" type="parTrans" cxnId="{7DE3CBC4-8C0E-4681-B2CB-9FD02AD66EF7}">
      <dgm:prSet/>
      <dgm:spPr/>
      <dgm:t>
        <a:bodyPr/>
        <a:lstStyle/>
        <a:p>
          <a:endParaRPr lang="en-IN"/>
        </a:p>
      </dgm:t>
    </dgm:pt>
    <dgm:pt modelId="{C5577240-BF0E-4EE0-87DC-5ADA8370D354}" type="sibTrans" cxnId="{7DE3CBC4-8C0E-4681-B2CB-9FD02AD66EF7}">
      <dgm:prSet/>
      <dgm:spPr/>
      <dgm:t>
        <a:bodyPr/>
        <a:lstStyle/>
        <a:p>
          <a:endParaRPr lang="en-IN"/>
        </a:p>
      </dgm:t>
    </dgm:pt>
    <dgm:pt modelId="{00CDC66D-D02C-4554-8D62-E226BB431B7C}">
      <dgm:prSet phldrT="[Text]"/>
      <dgm:spPr/>
      <dgm:t>
        <a:bodyPr/>
        <a:lstStyle/>
        <a:p>
          <a:r>
            <a:rPr lang="en-IN"/>
            <a:t>Darshil Kumar</a:t>
          </a:r>
        </a:p>
      </dgm:t>
    </dgm:pt>
    <dgm:pt modelId="{DA0F26C8-7E49-4080-9E02-126D65F816BD}" type="parTrans" cxnId="{4A05DDF6-03AA-4747-98CA-37B1861BC3AF}">
      <dgm:prSet/>
      <dgm:spPr/>
      <dgm:t>
        <a:bodyPr/>
        <a:lstStyle/>
        <a:p>
          <a:endParaRPr lang="en-IN"/>
        </a:p>
      </dgm:t>
    </dgm:pt>
    <dgm:pt modelId="{ECDAEED6-E207-4EC3-9946-A7B0E16E8637}" type="sibTrans" cxnId="{4A05DDF6-03AA-4747-98CA-37B1861BC3AF}">
      <dgm:prSet/>
      <dgm:spPr/>
      <dgm:t>
        <a:bodyPr/>
        <a:lstStyle/>
        <a:p>
          <a:endParaRPr lang="en-IN"/>
        </a:p>
      </dgm:t>
    </dgm:pt>
    <dgm:pt modelId="{4BDB8213-A0A8-4DB9-A09B-B1F43CF6A073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8D54AFC5-7320-4AEB-86EF-0DF3FAB203D3}" type="parTrans" cxnId="{6326B707-5311-4460-8BBD-7A58AB3A0180}">
      <dgm:prSet/>
      <dgm:spPr/>
      <dgm:t>
        <a:bodyPr/>
        <a:lstStyle/>
        <a:p>
          <a:endParaRPr lang="en-IN"/>
        </a:p>
      </dgm:t>
    </dgm:pt>
    <dgm:pt modelId="{CB218C55-D533-44B7-A9AD-9B5896CC02EE}" type="sibTrans" cxnId="{6326B707-5311-4460-8BBD-7A58AB3A0180}">
      <dgm:prSet/>
      <dgm:spPr/>
      <dgm:t>
        <a:bodyPr/>
        <a:lstStyle/>
        <a:p>
          <a:endParaRPr lang="en-IN"/>
        </a:p>
      </dgm:t>
    </dgm:pt>
    <dgm:pt modelId="{E13217B3-D3D1-4AFB-8FDE-27E00A20AB32}">
      <dgm:prSet phldrT="[Text]"/>
      <dgm:spPr/>
      <dgm:t>
        <a:bodyPr/>
        <a:lstStyle/>
        <a:p>
          <a:r>
            <a:rPr lang="en-IN"/>
            <a:t>XIIA</a:t>
          </a:r>
        </a:p>
      </dgm:t>
    </dgm:pt>
    <dgm:pt modelId="{A533E2C3-11BC-418C-8D23-B99DA18F9FF4}" type="parTrans" cxnId="{A34F3663-D1F9-4D9C-994F-2DA15AAFD958}">
      <dgm:prSet/>
      <dgm:spPr/>
      <dgm:t>
        <a:bodyPr/>
        <a:lstStyle/>
        <a:p>
          <a:endParaRPr lang="en-IN"/>
        </a:p>
      </dgm:t>
    </dgm:pt>
    <dgm:pt modelId="{4E933B5E-EE2A-4F05-98AD-50E043E52F62}" type="sibTrans" cxnId="{A34F3663-D1F9-4D9C-994F-2DA15AAFD958}">
      <dgm:prSet/>
      <dgm:spPr/>
      <dgm:t>
        <a:bodyPr/>
        <a:lstStyle/>
        <a:p>
          <a:endParaRPr lang="en-IN"/>
        </a:p>
      </dgm:t>
    </dgm:pt>
    <dgm:pt modelId="{CE375E61-7742-4D73-AE25-1A57284F99AB}">
      <dgm:prSet phldrT="[Text]"/>
      <dgm:spPr/>
      <dgm:t>
        <a:bodyPr/>
        <a:lstStyle/>
        <a:p>
          <a:r>
            <a:rPr lang="en-IN"/>
            <a:t>Roll No</a:t>
          </a:r>
        </a:p>
      </dgm:t>
    </dgm:pt>
    <dgm:pt modelId="{8531039B-0B9A-4416-BBD6-3B911BB99488}" type="parTrans" cxnId="{1D33A226-631D-453C-8B9C-04A39F108714}">
      <dgm:prSet/>
      <dgm:spPr/>
      <dgm:t>
        <a:bodyPr/>
        <a:lstStyle/>
        <a:p>
          <a:endParaRPr lang="en-IN"/>
        </a:p>
      </dgm:t>
    </dgm:pt>
    <dgm:pt modelId="{417A654A-0A4F-4062-A829-F406DB9AB01C}" type="sibTrans" cxnId="{1D33A226-631D-453C-8B9C-04A39F108714}">
      <dgm:prSet/>
      <dgm:spPr/>
      <dgm:t>
        <a:bodyPr/>
        <a:lstStyle/>
        <a:p>
          <a:endParaRPr lang="en-IN"/>
        </a:p>
      </dgm:t>
    </dgm:pt>
    <dgm:pt modelId="{2C1F8E18-037F-4A1F-A270-26AEA53DB31F}">
      <dgm:prSet phldrT="[Text]"/>
      <dgm:spPr/>
      <dgm:t>
        <a:bodyPr/>
        <a:lstStyle/>
        <a:p>
          <a:pPr algn="r"/>
          <a:endParaRPr lang="en-IN" sz="700"/>
        </a:p>
      </dgm:t>
    </dgm:pt>
    <dgm:pt modelId="{0ADD91BA-6D40-4218-B40F-31BC57DEF0E0}" type="sibTrans" cxnId="{0646E2FB-646A-4B35-92B5-D0F047A85535}">
      <dgm:prSet/>
      <dgm:spPr/>
      <dgm:t>
        <a:bodyPr/>
        <a:lstStyle/>
        <a:p>
          <a:endParaRPr lang="en-IN"/>
        </a:p>
      </dgm:t>
    </dgm:pt>
    <dgm:pt modelId="{967D103C-C008-4CEC-A293-E433A02BD3CD}" type="parTrans" cxnId="{0646E2FB-646A-4B35-92B5-D0F047A85535}">
      <dgm:prSet/>
      <dgm:spPr/>
      <dgm:t>
        <a:bodyPr/>
        <a:lstStyle/>
        <a:p>
          <a:endParaRPr lang="en-IN"/>
        </a:p>
      </dgm:t>
    </dgm:pt>
    <dgm:pt modelId="{81FB4BA9-D323-4E13-A8F8-C746C692D552}">
      <dgm:prSet custT="1"/>
      <dgm:spPr/>
      <dgm:t>
        <a:bodyPr/>
        <a:lstStyle/>
        <a:p>
          <a:pPr algn="l"/>
          <a:r>
            <a:rPr lang="en-IN" sz="2000"/>
            <a:t>14601083</a:t>
          </a:r>
          <a:endParaRPr lang="en-IN" sz="700"/>
        </a:p>
      </dgm:t>
    </dgm:pt>
    <dgm:pt modelId="{F38CCF00-E4E5-42B7-93F9-3A125785EB73}" type="parTrans" cxnId="{03A7BF7B-04DB-4B83-A947-1BE365AABB17}">
      <dgm:prSet/>
      <dgm:spPr/>
      <dgm:t>
        <a:bodyPr/>
        <a:lstStyle/>
        <a:p>
          <a:endParaRPr lang="en-IN"/>
        </a:p>
      </dgm:t>
    </dgm:pt>
    <dgm:pt modelId="{6247855A-5E08-4B19-8FB9-5854B65401AC}" type="sibTrans" cxnId="{03A7BF7B-04DB-4B83-A947-1BE365AABB17}">
      <dgm:prSet/>
      <dgm:spPr/>
      <dgm:t>
        <a:bodyPr/>
        <a:lstStyle/>
        <a:p>
          <a:endParaRPr lang="en-IN"/>
        </a:p>
      </dgm:t>
    </dgm:pt>
    <dgm:pt modelId="{E3F6D856-108E-4BA8-881F-927FECE6CFA3}">
      <dgm:prSet/>
      <dgm:spPr/>
      <dgm:t>
        <a:bodyPr/>
        <a:lstStyle/>
        <a:p>
          <a:pPr algn="r"/>
          <a:endParaRPr lang="en-IN" sz="700"/>
        </a:p>
      </dgm:t>
    </dgm:pt>
    <dgm:pt modelId="{43468F1D-1F76-4E7A-9146-1C839E91C3EE}" type="parTrans" cxnId="{269772F4-BAEC-4A2F-8BA0-97EB47A512E0}">
      <dgm:prSet/>
      <dgm:spPr/>
      <dgm:t>
        <a:bodyPr/>
        <a:lstStyle/>
        <a:p>
          <a:endParaRPr lang="en-IN"/>
        </a:p>
      </dgm:t>
    </dgm:pt>
    <dgm:pt modelId="{93E1EE7D-A202-4C2E-BFC6-BDAFEB1D4A81}" type="sibTrans" cxnId="{269772F4-BAEC-4A2F-8BA0-97EB47A512E0}">
      <dgm:prSet/>
      <dgm:spPr/>
      <dgm:t>
        <a:bodyPr/>
        <a:lstStyle/>
        <a:p>
          <a:endParaRPr lang="en-IN"/>
        </a:p>
      </dgm:t>
    </dgm:pt>
    <dgm:pt modelId="{98B07398-76D4-40DE-9DBE-2375B79A04EB}" type="pres">
      <dgm:prSet presAssocID="{549ACF62-DD5D-4B75-8FF4-3A40B36DF85F}" presName="Name0" presStyleCnt="0">
        <dgm:presLayoutVars>
          <dgm:dir/>
          <dgm:animLvl val="lvl"/>
          <dgm:resizeHandles val="exact"/>
        </dgm:presLayoutVars>
      </dgm:prSet>
      <dgm:spPr/>
    </dgm:pt>
    <dgm:pt modelId="{2FD26EF1-CBA1-4DF9-83C1-7BDAA8B6D50C}" type="pres">
      <dgm:prSet presAssocID="{39CBD60C-EACA-43CF-93A0-3E3256F7DA1E}" presName="linNode" presStyleCnt="0"/>
      <dgm:spPr/>
    </dgm:pt>
    <dgm:pt modelId="{855D5D15-A8CD-453E-B36F-6F46148D708A}" type="pres">
      <dgm:prSet presAssocID="{39CBD60C-EACA-43CF-93A0-3E3256F7DA1E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19D29BC5-910F-42AC-9E82-4BE8BE4AC31F}" type="pres">
      <dgm:prSet presAssocID="{39CBD60C-EACA-43CF-93A0-3E3256F7DA1E}" presName="descendantText" presStyleLbl="alignAccFollowNode1" presStyleIdx="0" presStyleCnt="3">
        <dgm:presLayoutVars>
          <dgm:bulletEnabled val="1"/>
        </dgm:presLayoutVars>
      </dgm:prSet>
      <dgm:spPr/>
    </dgm:pt>
    <dgm:pt modelId="{3BFC95B8-B239-48C0-B607-B35508505D3C}" type="pres">
      <dgm:prSet presAssocID="{C5577240-BF0E-4EE0-87DC-5ADA8370D354}" presName="sp" presStyleCnt="0"/>
      <dgm:spPr/>
    </dgm:pt>
    <dgm:pt modelId="{837A1A13-914C-44E3-A0A7-EBBB6B670830}" type="pres">
      <dgm:prSet presAssocID="{4BDB8213-A0A8-4DB9-A09B-B1F43CF6A073}" presName="linNode" presStyleCnt="0"/>
      <dgm:spPr/>
    </dgm:pt>
    <dgm:pt modelId="{9E1BD624-EEC2-42AE-A8AF-9A16EB0F4392}" type="pres">
      <dgm:prSet presAssocID="{4BDB8213-A0A8-4DB9-A09B-B1F43CF6A073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36324FF-C643-4C4A-AF16-81646D9CFFC2}" type="pres">
      <dgm:prSet presAssocID="{4BDB8213-A0A8-4DB9-A09B-B1F43CF6A073}" presName="descendantText" presStyleLbl="alignAccFollowNode1" presStyleIdx="1" presStyleCnt="3">
        <dgm:presLayoutVars>
          <dgm:bulletEnabled val="1"/>
        </dgm:presLayoutVars>
      </dgm:prSet>
      <dgm:spPr/>
    </dgm:pt>
    <dgm:pt modelId="{44298EA3-F8D0-4D9D-A6AA-386699CB1EA6}" type="pres">
      <dgm:prSet presAssocID="{CB218C55-D533-44B7-A9AD-9B5896CC02EE}" presName="sp" presStyleCnt="0"/>
      <dgm:spPr/>
    </dgm:pt>
    <dgm:pt modelId="{60DA86F4-5CF3-437F-BD76-F15A9CD00943}" type="pres">
      <dgm:prSet presAssocID="{CE375E61-7742-4D73-AE25-1A57284F99AB}" presName="linNode" presStyleCnt="0"/>
      <dgm:spPr/>
    </dgm:pt>
    <dgm:pt modelId="{AE15B40E-4470-4056-9A9F-421B81275BCB}" type="pres">
      <dgm:prSet presAssocID="{CE375E61-7742-4D73-AE25-1A57284F99AB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93529499-8D4A-4121-B1D8-6374B7B18768}" type="pres">
      <dgm:prSet presAssocID="{CE375E61-7742-4D73-AE25-1A57284F99A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6326B707-5311-4460-8BBD-7A58AB3A0180}" srcId="{549ACF62-DD5D-4B75-8FF4-3A40B36DF85F}" destId="{4BDB8213-A0A8-4DB9-A09B-B1F43CF6A073}" srcOrd="1" destOrd="0" parTransId="{8D54AFC5-7320-4AEB-86EF-0DF3FAB203D3}" sibTransId="{CB218C55-D533-44B7-A9AD-9B5896CC02EE}"/>
    <dgm:cxn modelId="{1D33A226-631D-453C-8B9C-04A39F108714}" srcId="{549ACF62-DD5D-4B75-8FF4-3A40B36DF85F}" destId="{CE375E61-7742-4D73-AE25-1A57284F99AB}" srcOrd="2" destOrd="0" parTransId="{8531039B-0B9A-4416-BBD6-3B911BB99488}" sibTransId="{417A654A-0A4F-4062-A829-F406DB9AB01C}"/>
    <dgm:cxn modelId="{80722063-A1C2-4443-8377-1F259653D3F8}" type="presOf" srcId="{2C1F8E18-037F-4A1F-A270-26AEA53DB31F}" destId="{93529499-8D4A-4121-B1D8-6374B7B18768}" srcOrd="0" destOrd="0" presId="urn:microsoft.com/office/officeart/2005/8/layout/vList5"/>
    <dgm:cxn modelId="{A34F3663-D1F9-4D9C-994F-2DA15AAFD958}" srcId="{4BDB8213-A0A8-4DB9-A09B-B1F43CF6A073}" destId="{E13217B3-D3D1-4AFB-8FDE-27E00A20AB32}" srcOrd="0" destOrd="0" parTransId="{A533E2C3-11BC-418C-8D23-B99DA18F9FF4}" sibTransId="{4E933B5E-EE2A-4F05-98AD-50E043E52F62}"/>
    <dgm:cxn modelId="{7EA1A076-BAF0-425F-B51D-81BF87ACAF29}" type="presOf" srcId="{549ACF62-DD5D-4B75-8FF4-3A40B36DF85F}" destId="{98B07398-76D4-40DE-9DBE-2375B79A04EB}" srcOrd="0" destOrd="0" presId="urn:microsoft.com/office/officeart/2005/8/layout/vList5"/>
    <dgm:cxn modelId="{03A7BF7B-04DB-4B83-A947-1BE365AABB17}" srcId="{CE375E61-7742-4D73-AE25-1A57284F99AB}" destId="{81FB4BA9-D323-4E13-A8F8-C746C692D552}" srcOrd="1" destOrd="0" parTransId="{F38CCF00-E4E5-42B7-93F9-3A125785EB73}" sibTransId="{6247855A-5E08-4B19-8FB9-5854B65401AC}"/>
    <dgm:cxn modelId="{24CFB38A-3F71-4645-B851-BBE7585A00F8}" type="presOf" srcId="{E13217B3-D3D1-4AFB-8FDE-27E00A20AB32}" destId="{D36324FF-C643-4C4A-AF16-81646D9CFFC2}" srcOrd="0" destOrd="0" presId="urn:microsoft.com/office/officeart/2005/8/layout/vList5"/>
    <dgm:cxn modelId="{98A1E58A-3181-495C-8BA5-3275A5B1D311}" type="presOf" srcId="{E3F6D856-108E-4BA8-881F-927FECE6CFA3}" destId="{93529499-8D4A-4121-B1D8-6374B7B18768}" srcOrd="0" destOrd="2" presId="urn:microsoft.com/office/officeart/2005/8/layout/vList5"/>
    <dgm:cxn modelId="{789BF09F-845F-4CF1-B625-BAE33F225B7E}" type="presOf" srcId="{CE375E61-7742-4D73-AE25-1A57284F99AB}" destId="{AE15B40E-4470-4056-9A9F-421B81275BCB}" srcOrd="0" destOrd="0" presId="urn:microsoft.com/office/officeart/2005/8/layout/vList5"/>
    <dgm:cxn modelId="{1FEA8AA9-883E-4E45-84CD-631010D2BC25}" type="presOf" srcId="{00CDC66D-D02C-4554-8D62-E226BB431B7C}" destId="{19D29BC5-910F-42AC-9E82-4BE8BE4AC31F}" srcOrd="0" destOrd="0" presId="urn:microsoft.com/office/officeart/2005/8/layout/vList5"/>
    <dgm:cxn modelId="{A81B68B8-E7D3-499C-9DD8-897A85588652}" type="presOf" srcId="{39CBD60C-EACA-43CF-93A0-3E3256F7DA1E}" destId="{855D5D15-A8CD-453E-B36F-6F46148D708A}" srcOrd="0" destOrd="0" presId="urn:microsoft.com/office/officeart/2005/8/layout/vList5"/>
    <dgm:cxn modelId="{56E5EABF-BCB2-48B9-A202-1788CEF46532}" type="presOf" srcId="{81FB4BA9-D323-4E13-A8F8-C746C692D552}" destId="{93529499-8D4A-4121-B1D8-6374B7B18768}" srcOrd="0" destOrd="1" presId="urn:microsoft.com/office/officeart/2005/8/layout/vList5"/>
    <dgm:cxn modelId="{7DE3CBC4-8C0E-4681-B2CB-9FD02AD66EF7}" srcId="{549ACF62-DD5D-4B75-8FF4-3A40B36DF85F}" destId="{39CBD60C-EACA-43CF-93A0-3E3256F7DA1E}" srcOrd="0" destOrd="0" parTransId="{D8F742CF-7208-4E93-B139-DB4A29C69B08}" sibTransId="{C5577240-BF0E-4EE0-87DC-5ADA8370D354}"/>
    <dgm:cxn modelId="{9D1BF5D4-86BB-45E7-8011-861B707E751F}" type="presOf" srcId="{4BDB8213-A0A8-4DB9-A09B-B1F43CF6A073}" destId="{9E1BD624-EEC2-42AE-A8AF-9A16EB0F4392}" srcOrd="0" destOrd="0" presId="urn:microsoft.com/office/officeart/2005/8/layout/vList5"/>
    <dgm:cxn modelId="{269772F4-BAEC-4A2F-8BA0-97EB47A512E0}" srcId="{CE375E61-7742-4D73-AE25-1A57284F99AB}" destId="{E3F6D856-108E-4BA8-881F-927FECE6CFA3}" srcOrd="2" destOrd="0" parTransId="{43468F1D-1F76-4E7A-9146-1C839E91C3EE}" sibTransId="{93E1EE7D-A202-4C2E-BFC6-BDAFEB1D4A81}"/>
    <dgm:cxn modelId="{4A05DDF6-03AA-4747-98CA-37B1861BC3AF}" srcId="{39CBD60C-EACA-43CF-93A0-3E3256F7DA1E}" destId="{00CDC66D-D02C-4554-8D62-E226BB431B7C}" srcOrd="0" destOrd="0" parTransId="{DA0F26C8-7E49-4080-9E02-126D65F816BD}" sibTransId="{ECDAEED6-E207-4EC3-9946-A7B0E16E8637}"/>
    <dgm:cxn modelId="{0646E2FB-646A-4B35-92B5-D0F047A85535}" srcId="{CE375E61-7742-4D73-AE25-1A57284F99AB}" destId="{2C1F8E18-037F-4A1F-A270-26AEA53DB31F}" srcOrd="0" destOrd="0" parTransId="{967D103C-C008-4CEC-A293-E433A02BD3CD}" sibTransId="{0ADD91BA-6D40-4218-B40F-31BC57DEF0E0}"/>
    <dgm:cxn modelId="{A4DBE7AC-440E-4926-A08D-DC8E36B9BEF0}" type="presParOf" srcId="{98B07398-76D4-40DE-9DBE-2375B79A04EB}" destId="{2FD26EF1-CBA1-4DF9-83C1-7BDAA8B6D50C}" srcOrd="0" destOrd="0" presId="urn:microsoft.com/office/officeart/2005/8/layout/vList5"/>
    <dgm:cxn modelId="{80F3C27F-09A4-4D15-93EF-ED2981711A2E}" type="presParOf" srcId="{2FD26EF1-CBA1-4DF9-83C1-7BDAA8B6D50C}" destId="{855D5D15-A8CD-453E-B36F-6F46148D708A}" srcOrd="0" destOrd="0" presId="urn:microsoft.com/office/officeart/2005/8/layout/vList5"/>
    <dgm:cxn modelId="{2041C864-F992-4699-A237-7B14B03DB551}" type="presParOf" srcId="{2FD26EF1-CBA1-4DF9-83C1-7BDAA8B6D50C}" destId="{19D29BC5-910F-42AC-9E82-4BE8BE4AC31F}" srcOrd="1" destOrd="0" presId="urn:microsoft.com/office/officeart/2005/8/layout/vList5"/>
    <dgm:cxn modelId="{C7A3E3EE-F746-4DB1-8F24-BA76107A5750}" type="presParOf" srcId="{98B07398-76D4-40DE-9DBE-2375B79A04EB}" destId="{3BFC95B8-B239-48C0-B607-B35508505D3C}" srcOrd="1" destOrd="0" presId="urn:microsoft.com/office/officeart/2005/8/layout/vList5"/>
    <dgm:cxn modelId="{62A654FD-25D1-4E1F-BF85-431EB2EBDFF6}" type="presParOf" srcId="{98B07398-76D4-40DE-9DBE-2375B79A04EB}" destId="{837A1A13-914C-44E3-A0A7-EBBB6B670830}" srcOrd="2" destOrd="0" presId="urn:microsoft.com/office/officeart/2005/8/layout/vList5"/>
    <dgm:cxn modelId="{2041E3A0-D8EB-4765-AEE8-C750295A5CA6}" type="presParOf" srcId="{837A1A13-914C-44E3-A0A7-EBBB6B670830}" destId="{9E1BD624-EEC2-42AE-A8AF-9A16EB0F4392}" srcOrd="0" destOrd="0" presId="urn:microsoft.com/office/officeart/2005/8/layout/vList5"/>
    <dgm:cxn modelId="{2540E6A1-1429-4F50-996A-C6DEEC551440}" type="presParOf" srcId="{837A1A13-914C-44E3-A0A7-EBBB6B670830}" destId="{D36324FF-C643-4C4A-AF16-81646D9CFFC2}" srcOrd="1" destOrd="0" presId="urn:microsoft.com/office/officeart/2005/8/layout/vList5"/>
    <dgm:cxn modelId="{4A1E3F21-D51C-491D-AC2F-3E5AAC2A3397}" type="presParOf" srcId="{98B07398-76D4-40DE-9DBE-2375B79A04EB}" destId="{44298EA3-F8D0-4D9D-A6AA-386699CB1EA6}" srcOrd="3" destOrd="0" presId="urn:microsoft.com/office/officeart/2005/8/layout/vList5"/>
    <dgm:cxn modelId="{1D290AC1-C58D-4A6B-9EDE-C344C74F833E}" type="presParOf" srcId="{98B07398-76D4-40DE-9DBE-2375B79A04EB}" destId="{60DA86F4-5CF3-437F-BD76-F15A9CD00943}" srcOrd="4" destOrd="0" presId="urn:microsoft.com/office/officeart/2005/8/layout/vList5"/>
    <dgm:cxn modelId="{84A6F086-1483-4219-A4DA-C656D00097C1}" type="presParOf" srcId="{60DA86F4-5CF3-437F-BD76-F15A9CD00943}" destId="{AE15B40E-4470-4056-9A9F-421B81275BCB}" srcOrd="0" destOrd="0" presId="urn:microsoft.com/office/officeart/2005/8/layout/vList5"/>
    <dgm:cxn modelId="{6B701EF3-8F26-4126-A22B-DCDB5E329B3D}" type="presParOf" srcId="{60DA86F4-5CF3-437F-BD76-F15A9CD00943}" destId="{93529499-8D4A-4121-B1D8-6374B7B1876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29BC5-910F-42AC-9E82-4BE8BE4AC31F}">
      <dsp:nvSpPr>
        <dsp:cNvPr id="0" name=""/>
        <dsp:cNvSpPr/>
      </dsp:nvSpPr>
      <dsp:spPr>
        <a:xfrm rot="5400000">
          <a:off x="1840333" y="-711151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Darshil Kumar</a:t>
          </a:r>
        </a:p>
      </dsp:txBody>
      <dsp:txXfrm rot="-5400000">
        <a:off x="1078992" y="69498"/>
        <a:ext cx="1898900" cy="356909"/>
      </dsp:txXfrm>
    </dsp:sp>
    <dsp:sp modelId="{855D5D15-A8CD-453E-B36F-6F46148D708A}">
      <dsp:nvSpPr>
        <dsp:cNvPr id="0" name=""/>
        <dsp:cNvSpPr/>
      </dsp:nvSpPr>
      <dsp:spPr>
        <a:xfrm>
          <a:off x="0" y="749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Name</a:t>
          </a:r>
        </a:p>
      </dsp:txBody>
      <dsp:txXfrm>
        <a:off x="24135" y="24884"/>
        <a:ext cx="1030722" cy="446137"/>
      </dsp:txXfrm>
    </dsp:sp>
    <dsp:sp modelId="{D36324FF-C643-4C4A-AF16-81646D9CFFC2}">
      <dsp:nvSpPr>
        <dsp:cNvPr id="0" name=""/>
        <dsp:cNvSpPr/>
      </dsp:nvSpPr>
      <dsp:spPr>
        <a:xfrm rot="5400000">
          <a:off x="1840333" y="-192024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XIIA</a:t>
          </a:r>
        </a:p>
      </dsp:txBody>
      <dsp:txXfrm rot="-5400000">
        <a:off x="1078992" y="588625"/>
        <a:ext cx="1898900" cy="356909"/>
      </dsp:txXfrm>
    </dsp:sp>
    <dsp:sp modelId="{9E1BD624-EEC2-42AE-A8AF-9A16EB0F4392}">
      <dsp:nvSpPr>
        <dsp:cNvPr id="0" name=""/>
        <dsp:cNvSpPr/>
      </dsp:nvSpPr>
      <dsp:spPr>
        <a:xfrm>
          <a:off x="0" y="519876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Class</a:t>
          </a:r>
        </a:p>
      </dsp:txBody>
      <dsp:txXfrm>
        <a:off x="24135" y="544011"/>
        <a:ext cx="1030722" cy="446137"/>
      </dsp:txXfrm>
    </dsp:sp>
    <dsp:sp modelId="{93529499-8D4A-4121-B1D8-6374B7B18768}">
      <dsp:nvSpPr>
        <dsp:cNvPr id="0" name=""/>
        <dsp:cNvSpPr/>
      </dsp:nvSpPr>
      <dsp:spPr>
        <a:xfrm rot="5400000">
          <a:off x="1840333" y="327103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57150" lvl="1" indent="-57150" algn="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7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14601083</a:t>
          </a:r>
          <a:endParaRPr lang="en-IN" sz="700" kern="1200"/>
        </a:p>
        <a:p>
          <a:pPr marL="57150" lvl="1" indent="-57150" algn="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700" kern="1200"/>
        </a:p>
      </dsp:txBody>
      <dsp:txXfrm rot="-5400000">
        <a:off x="1078992" y="1107752"/>
        <a:ext cx="1898900" cy="356909"/>
      </dsp:txXfrm>
    </dsp:sp>
    <dsp:sp modelId="{AE15B40E-4470-4056-9A9F-421B81275BCB}">
      <dsp:nvSpPr>
        <dsp:cNvPr id="0" name=""/>
        <dsp:cNvSpPr/>
      </dsp:nvSpPr>
      <dsp:spPr>
        <a:xfrm>
          <a:off x="0" y="1039003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Roll No</a:t>
          </a:r>
        </a:p>
      </dsp:txBody>
      <dsp:txXfrm>
        <a:off x="24135" y="1063138"/>
        <a:ext cx="1030722" cy="446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7EBB-8D2F-4C3D-BC98-19363127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36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Drishti .</cp:lastModifiedBy>
  <cp:revision>12</cp:revision>
  <dcterms:created xsi:type="dcterms:W3CDTF">2021-11-11T13:16:00Z</dcterms:created>
  <dcterms:modified xsi:type="dcterms:W3CDTF">2022-03-11T20:31:00Z</dcterms:modified>
</cp:coreProperties>
</file>